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A2745A" w14:textId="77777777" w:rsidR="00D1717A" w:rsidRDefault="00640B93">
      <w:pPr>
        <w:jc w:val="center"/>
      </w:pPr>
      <w:bookmarkStart w:id="0" w:name="_GoBack"/>
      <w:bookmarkEnd w:id="0"/>
      <w:del w:id="1" w:author="Sarah Grebing" w:date="2019-03-29T08:07:00Z">
        <w:r>
          <w:rPr>
            <w:noProof/>
          </w:rPr>
          <w:drawing>
            <wp:anchor distT="0" distB="3175" distL="114300" distR="115570" simplePos="0" relativeHeight="24" behindDoc="0" locked="0" layoutInCell="1" allowOverlap="1" wp14:anchorId="6A38865F" wp14:editId="1587CE18">
              <wp:simplePos x="0" y="0"/>
              <wp:positionH relativeFrom="margin">
                <wp:align>center</wp:align>
              </wp:positionH>
              <wp:positionV relativeFrom="paragraph">
                <wp:posOffset>228600</wp:posOffset>
              </wp:positionV>
              <wp:extent cx="1008380" cy="1120775"/>
              <wp:effectExtent l="0" t="0" r="0" b="0"/>
              <wp:wrapNone/>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8"/>
                      <a:stretch>
                        <a:fillRect/>
                      </a:stretch>
                    </pic:blipFill>
                    <pic:spPr bwMode="auto">
                      <a:xfrm>
                        <a:off x="0" y="0"/>
                        <a:ext cx="1008380" cy="1120775"/>
                      </a:xfrm>
                      <a:prstGeom prst="rect">
                        <a:avLst/>
                      </a:prstGeom>
                    </pic:spPr>
                  </pic:pic>
                </a:graphicData>
              </a:graphic>
            </wp:anchor>
          </w:drawing>
        </w:r>
      </w:del>
    </w:p>
    <w:p w14:paraId="19567C7C" w14:textId="77777777" w:rsidR="00D1717A" w:rsidRDefault="00640B93">
      <w:pPr>
        <w:jc w:val="center"/>
        <w:rPr>
          <w:sz w:val="28"/>
        </w:rPr>
      </w:pPr>
      <w:r>
        <w:rPr>
          <w:sz w:val="28"/>
        </w:rPr>
        <w:commentReference w:id="2"/>
      </w:r>
    </w:p>
    <w:p w14:paraId="25F26815" w14:textId="77777777" w:rsidR="00D1717A" w:rsidRDefault="00D1717A">
      <w:pPr>
        <w:jc w:val="center"/>
        <w:rPr>
          <w:sz w:val="28"/>
        </w:rPr>
      </w:pPr>
    </w:p>
    <w:p w14:paraId="5F8FA899" w14:textId="77777777" w:rsidR="00D1717A" w:rsidRDefault="00D1717A">
      <w:pPr>
        <w:jc w:val="center"/>
        <w:rPr>
          <w:sz w:val="28"/>
        </w:rPr>
      </w:pPr>
    </w:p>
    <w:p w14:paraId="2543CD8D" w14:textId="77777777" w:rsidR="00D1717A" w:rsidRDefault="00D1717A">
      <w:pPr>
        <w:jc w:val="center"/>
        <w:rPr>
          <w:sz w:val="28"/>
        </w:rPr>
      </w:pPr>
    </w:p>
    <w:p w14:paraId="35315724" w14:textId="77777777" w:rsidR="00D1717A" w:rsidRDefault="00640B93">
      <w:pPr>
        <w:jc w:val="center"/>
        <w:rPr>
          <w:sz w:val="28"/>
          <w:lang w:val="en-US"/>
        </w:rPr>
      </w:pPr>
      <w:r>
        <w:rPr>
          <w:sz w:val="28"/>
          <w:lang w:val="en-US"/>
        </w:rPr>
        <w:t xml:space="preserve"> </w:t>
      </w:r>
    </w:p>
    <w:p w14:paraId="40E8CD68" w14:textId="77777777" w:rsidR="00D1717A" w:rsidRDefault="00D1717A">
      <w:pPr>
        <w:jc w:val="center"/>
        <w:rPr>
          <w:lang w:val="en-US"/>
        </w:rPr>
      </w:pPr>
    </w:p>
    <w:p w14:paraId="3E1CD3A4" w14:textId="77777777" w:rsidR="00D1717A" w:rsidRDefault="00640B93">
      <w:pPr>
        <w:jc w:val="center"/>
        <w:rPr>
          <w:lang w:val="en-US"/>
        </w:rPr>
      </w:pPr>
      <w:r>
        <w:rPr>
          <w:sz w:val="28"/>
          <w:lang w:val="en-US"/>
        </w:rPr>
        <w:t>S A T Z U N G</w:t>
      </w:r>
    </w:p>
    <w:p w14:paraId="72F011A4" w14:textId="77777777" w:rsidR="00D1717A" w:rsidRDefault="00640B93">
      <w:pPr>
        <w:jc w:val="center"/>
        <w:rPr>
          <w:lang w:val="en-US"/>
        </w:rPr>
      </w:pPr>
      <w:r>
        <w:rPr>
          <w:b/>
          <w:sz w:val="28"/>
          <w:lang w:val="en-US"/>
        </w:rPr>
        <w:t>Software Campus Alumni e.V. (SWCA e.V.)</w:t>
      </w:r>
    </w:p>
    <w:p w14:paraId="7EE1C353" w14:textId="77777777" w:rsidR="00D1717A" w:rsidRDefault="00640B93">
      <w:r w:rsidRPr="007D25D0">
        <w:rPr>
          <w:lang w:val="en-GB"/>
        </w:rPr>
        <w:tab/>
      </w:r>
      <w:r w:rsidRPr="007D25D0">
        <w:rPr>
          <w:lang w:val="en-GB"/>
        </w:rPr>
        <w:tab/>
        <w:t xml:space="preserve">    </w:t>
      </w:r>
      <w:r>
        <w:t>vom 09.02.2015, geändert mit Beschluss vom 25.11.2017</w:t>
      </w:r>
    </w:p>
    <w:p w14:paraId="360F4602" w14:textId="77777777" w:rsidR="00D1717A" w:rsidRDefault="00D1717A"/>
    <w:sdt>
      <w:sdtPr>
        <w:rPr>
          <w:rFonts w:ascii="Arial" w:eastAsia="Arial" w:hAnsi="Arial" w:cs="Arial"/>
          <w:b w:val="0"/>
          <w:bCs w:val="0"/>
          <w:color w:val="000000"/>
          <w:sz w:val="22"/>
          <w:szCs w:val="20"/>
        </w:rPr>
        <w:id w:val="948249718"/>
        <w:docPartObj>
          <w:docPartGallery w:val="Table of Contents"/>
          <w:docPartUnique/>
        </w:docPartObj>
      </w:sdtPr>
      <w:sdtEndPr/>
      <w:sdtContent>
        <w:p w14:paraId="02FD8223" w14:textId="77777777" w:rsidR="00D1717A" w:rsidRDefault="00D1717A">
          <w:pPr>
            <w:pStyle w:val="Inhaltsverzeichnisberschrift"/>
          </w:pPr>
        </w:p>
        <w:p w14:paraId="52763029" w14:textId="77777777" w:rsidR="00D1717A" w:rsidRDefault="00640B93">
          <w:pPr>
            <w:pStyle w:val="Verzeichnis1"/>
            <w:tabs>
              <w:tab w:val="right" w:leader="dot" w:pos="9350"/>
            </w:tabs>
            <w:rPr>
              <w:rFonts w:asciiTheme="minorHAnsi" w:eastAsiaTheme="minorEastAsia" w:hAnsiTheme="minorHAnsi" w:cstheme="minorBidi"/>
              <w:color w:val="00000A"/>
              <w:szCs w:val="22"/>
            </w:rPr>
          </w:pPr>
          <w:r>
            <w:fldChar w:fldCharType="begin"/>
          </w:r>
          <w:r>
            <w:instrText>TOC \z \o "1-3" \u \h</w:instrText>
          </w:r>
          <w:r>
            <w:fldChar w:fldCharType="separate"/>
          </w:r>
          <w:hyperlink w:anchor="_Toc400614293">
            <w:r>
              <w:rPr>
                <w:rStyle w:val="IndexLink"/>
                <w:webHidden/>
              </w:rPr>
              <w:t>§ 1 Name, Sitz und Geschäftsjahr</w:t>
            </w:r>
            <w:r>
              <w:rPr>
                <w:webHidden/>
              </w:rPr>
              <w:fldChar w:fldCharType="begin"/>
            </w:r>
            <w:r>
              <w:rPr>
                <w:webHidden/>
              </w:rPr>
              <w:instrText>PAGEREF _Toc400614293 \h</w:instrText>
            </w:r>
            <w:r>
              <w:rPr>
                <w:webHidden/>
              </w:rPr>
            </w:r>
            <w:r>
              <w:rPr>
                <w:webHidden/>
              </w:rPr>
              <w:fldChar w:fldCharType="separate"/>
            </w:r>
            <w:r>
              <w:rPr>
                <w:rStyle w:val="IndexLink"/>
              </w:rPr>
              <w:tab/>
              <w:t>1</w:t>
            </w:r>
            <w:r>
              <w:rPr>
                <w:webHidden/>
              </w:rPr>
              <w:fldChar w:fldCharType="end"/>
            </w:r>
          </w:hyperlink>
        </w:p>
        <w:p w14:paraId="1B227EA0"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294">
            <w:r>
              <w:rPr>
                <w:rStyle w:val="IndexLink"/>
                <w:webHidden/>
              </w:rPr>
              <w:t>§ 2 Vereinszweck</w:t>
            </w:r>
            <w:r>
              <w:rPr>
                <w:webHidden/>
              </w:rPr>
              <w:fldChar w:fldCharType="begin"/>
            </w:r>
            <w:r>
              <w:rPr>
                <w:webHidden/>
              </w:rPr>
              <w:instrText>PAGEREF _Toc400614294 \h</w:instrText>
            </w:r>
            <w:r>
              <w:rPr>
                <w:webHidden/>
              </w:rPr>
            </w:r>
            <w:r>
              <w:rPr>
                <w:webHidden/>
              </w:rPr>
              <w:fldChar w:fldCharType="separate"/>
            </w:r>
            <w:r>
              <w:rPr>
                <w:rStyle w:val="IndexLink"/>
              </w:rPr>
              <w:tab/>
              <w:t>1</w:t>
            </w:r>
            <w:r>
              <w:rPr>
                <w:webHidden/>
              </w:rPr>
              <w:fldChar w:fldCharType="end"/>
            </w:r>
          </w:hyperlink>
        </w:p>
        <w:p w14:paraId="15606F8F"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295">
            <w:r>
              <w:rPr>
                <w:rStyle w:val="IndexLink"/>
                <w:webHidden/>
              </w:rPr>
              <w:t>§ 3 Tätig</w:t>
            </w:r>
            <w:r>
              <w:rPr>
                <w:rStyle w:val="IndexLink"/>
                <w:webHidden/>
              </w:rPr>
              <w:t>keitsgrundsätze und Gemeinnützigkeit</w:t>
            </w:r>
            <w:r>
              <w:rPr>
                <w:webHidden/>
              </w:rPr>
              <w:fldChar w:fldCharType="begin"/>
            </w:r>
            <w:r>
              <w:rPr>
                <w:webHidden/>
              </w:rPr>
              <w:instrText>PAGEREF _Toc400614295 \h</w:instrText>
            </w:r>
            <w:r>
              <w:rPr>
                <w:webHidden/>
              </w:rPr>
            </w:r>
            <w:r>
              <w:rPr>
                <w:webHidden/>
              </w:rPr>
              <w:fldChar w:fldCharType="separate"/>
            </w:r>
            <w:r>
              <w:rPr>
                <w:rStyle w:val="IndexLink"/>
              </w:rPr>
              <w:tab/>
              <w:t>1</w:t>
            </w:r>
            <w:r>
              <w:rPr>
                <w:webHidden/>
              </w:rPr>
              <w:fldChar w:fldCharType="end"/>
            </w:r>
          </w:hyperlink>
        </w:p>
        <w:p w14:paraId="2FA4739A"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296">
            <w:r>
              <w:rPr>
                <w:rStyle w:val="IndexLink"/>
                <w:webHidden/>
              </w:rPr>
              <w:t>§ 4 Mitglieder</w:t>
            </w:r>
            <w:r>
              <w:rPr>
                <w:webHidden/>
              </w:rPr>
              <w:fldChar w:fldCharType="begin"/>
            </w:r>
            <w:r>
              <w:rPr>
                <w:webHidden/>
              </w:rPr>
              <w:instrText>PAGEREF _Toc400614296 \h</w:instrText>
            </w:r>
            <w:r>
              <w:rPr>
                <w:webHidden/>
              </w:rPr>
            </w:r>
            <w:r>
              <w:rPr>
                <w:webHidden/>
              </w:rPr>
              <w:fldChar w:fldCharType="separate"/>
            </w:r>
            <w:r>
              <w:rPr>
                <w:rStyle w:val="IndexLink"/>
              </w:rPr>
              <w:tab/>
              <w:t>2</w:t>
            </w:r>
            <w:r>
              <w:rPr>
                <w:webHidden/>
              </w:rPr>
              <w:fldChar w:fldCharType="end"/>
            </w:r>
          </w:hyperlink>
        </w:p>
        <w:p w14:paraId="52F3ACB1"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297">
            <w:r>
              <w:rPr>
                <w:rStyle w:val="IndexLink"/>
                <w:webHidden/>
              </w:rPr>
              <w:t>§ 5 Aufnahme und Beginn der Mitgliedschaft</w:t>
            </w:r>
            <w:r>
              <w:rPr>
                <w:webHidden/>
              </w:rPr>
              <w:fldChar w:fldCharType="begin"/>
            </w:r>
            <w:r>
              <w:rPr>
                <w:webHidden/>
              </w:rPr>
              <w:instrText>PAGEREF _Toc400614297 \h</w:instrText>
            </w:r>
            <w:r>
              <w:rPr>
                <w:webHidden/>
              </w:rPr>
            </w:r>
            <w:r>
              <w:rPr>
                <w:webHidden/>
              </w:rPr>
              <w:fldChar w:fldCharType="separate"/>
            </w:r>
            <w:r>
              <w:rPr>
                <w:rStyle w:val="IndexLink"/>
              </w:rPr>
              <w:tab/>
              <w:t>2</w:t>
            </w:r>
            <w:r>
              <w:rPr>
                <w:webHidden/>
              </w:rPr>
              <w:fldChar w:fldCharType="end"/>
            </w:r>
          </w:hyperlink>
        </w:p>
        <w:p w14:paraId="6934E2A8"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298">
            <w:r>
              <w:rPr>
                <w:noProof/>
              </w:rPr>
              <w:drawing>
                <wp:anchor distT="0" distB="6985" distL="114300" distR="114300" simplePos="0" relativeHeight="9" behindDoc="1" locked="0" layoutInCell="1" allowOverlap="1" wp14:anchorId="15FA318F" wp14:editId="3A4BEF53">
                  <wp:simplePos x="0" y="0"/>
                  <wp:positionH relativeFrom="margin">
                    <wp:align>center</wp:align>
                  </wp:positionH>
                  <wp:positionV relativeFrom="paragraph">
                    <wp:posOffset>132080</wp:posOffset>
                  </wp:positionV>
                  <wp:extent cx="5943600" cy="3631565"/>
                  <wp:effectExtent l="0" t="0" r="0" b="0"/>
                  <wp:wrapNone/>
                  <wp:docPr id="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8"/>
                          <pic:cNvPicPr>
                            <a:picLocks noChangeAspect="1" noChangeArrowheads="1"/>
                          </pic:cNvPicPr>
                        </pic:nvPicPr>
                        <pic:blipFill>
                          <a:blip r:embed="rId11"/>
                          <a:stretch>
                            <a:fillRect/>
                          </a:stretch>
                        </pic:blipFill>
                        <pic:spPr bwMode="auto">
                          <a:xfrm>
                            <a:off x="0" y="0"/>
                            <a:ext cx="5943600" cy="3631565"/>
                          </a:xfrm>
                          <a:prstGeom prst="rect">
                            <a:avLst/>
                          </a:prstGeom>
                        </pic:spPr>
                      </pic:pic>
                    </a:graphicData>
                  </a:graphic>
                </wp:anchor>
              </w:drawing>
            </w:r>
            <w:r>
              <w:rPr>
                <w:rStyle w:val="IndexLink"/>
              </w:rPr>
              <w:t>§ 6 Beendigung der Mitgliedschaft</w:t>
            </w:r>
            <w:r>
              <w:rPr>
                <w:webHidden/>
              </w:rPr>
              <w:fldChar w:fldCharType="begin"/>
            </w:r>
            <w:r>
              <w:rPr>
                <w:webHidden/>
              </w:rPr>
              <w:instrText>PAGEREF _Toc400614298 \h</w:instrText>
            </w:r>
            <w:r>
              <w:rPr>
                <w:webHidden/>
              </w:rPr>
            </w:r>
            <w:r>
              <w:rPr>
                <w:webHidden/>
              </w:rPr>
              <w:fldChar w:fldCharType="separate"/>
            </w:r>
            <w:r>
              <w:rPr>
                <w:rStyle w:val="IndexLink"/>
              </w:rPr>
              <w:tab/>
              <w:t>3</w:t>
            </w:r>
            <w:r>
              <w:rPr>
                <w:webHidden/>
              </w:rPr>
              <w:fldChar w:fldCharType="end"/>
            </w:r>
          </w:hyperlink>
        </w:p>
        <w:p w14:paraId="2CE83780"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299">
            <w:r>
              <w:rPr>
                <w:rStyle w:val="IndexLink"/>
                <w:webHidden/>
              </w:rPr>
              <w:t>§ 7 Mitgliedsbeitrag</w:t>
            </w:r>
            <w:r>
              <w:rPr>
                <w:webHidden/>
              </w:rPr>
              <w:fldChar w:fldCharType="begin"/>
            </w:r>
            <w:r>
              <w:rPr>
                <w:webHidden/>
              </w:rPr>
              <w:instrText>PAGEREF _Toc400614299 \h</w:instrText>
            </w:r>
            <w:r>
              <w:rPr>
                <w:webHidden/>
              </w:rPr>
            </w:r>
            <w:r>
              <w:rPr>
                <w:webHidden/>
              </w:rPr>
              <w:fldChar w:fldCharType="separate"/>
            </w:r>
            <w:r>
              <w:rPr>
                <w:rStyle w:val="IndexLink"/>
              </w:rPr>
              <w:tab/>
              <w:t>3</w:t>
            </w:r>
            <w:r>
              <w:rPr>
                <w:webHidden/>
              </w:rPr>
              <w:fldChar w:fldCharType="end"/>
            </w:r>
          </w:hyperlink>
        </w:p>
        <w:p w14:paraId="63A5F5A0"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300">
            <w:r>
              <w:rPr>
                <w:rStyle w:val="IndexLink"/>
                <w:webHidden/>
              </w:rPr>
              <w:t>§ 8 Organe des Vereins</w:t>
            </w:r>
            <w:r>
              <w:rPr>
                <w:webHidden/>
              </w:rPr>
              <w:fldChar w:fldCharType="begin"/>
            </w:r>
            <w:r>
              <w:rPr>
                <w:webHidden/>
              </w:rPr>
              <w:instrText>PAGEREF _Toc400614300 \h</w:instrText>
            </w:r>
            <w:r>
              <w:rPr>
                <w:webHidden/>
              </w:rPr>
            </w:r>
            <w:r>
              <w:rPr>
                <w:webHidden/>
              </w:rPr>
              <w:fldChar w:fldCharType="separate"/>
            </w:r>
            <w:r>
              <w:rPr>
                <w:rStyle w:val="IndexLink"/>
              </w:rPr>
              <w:tab/>
              <w:t>3</w:t>
            </w:r>
            <w:r>
              <w:rPr>
                <w:webHidden/>
              </w:rPr>
              <w:fldChar w:fldCharType="end"/>
            </w:r>
          </w:hyperlink>
        </w:p>
        <w:p w14:paraId="70CCE9F1"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301">
            <w:r>
              <w:rPr>
                <w:rStyle w:val="IndexLink"/>
                <w:webHidden/>
              </w:rPr>
              <w:t>§ 9 Vorstand</w:t>
            </w:r>
            <w:r>
              <w:rPr>
                <w:webHidden/>
              </w:rPr>
              <w:fldChar w:fldCharType="begin"/>
            </w:r>
            <w:r>
              <w:rPr>
                <w:webHidden/>
              </w:rPr>
              <w:instrText>PAGEREF _Toc40061</w:instrText>
            </w:r>
            <w:r>
              <w:rPr>
                <w:webHidden/>
              </w:rPr>
              <w:instrText>4301 \h</w:instrText>
            </w:r>
            <w:r>
              <w:rPr>
                <w:webHidden/>
              </w:rPr>
            </w:r>
            <w:r>
              <w:rPr>
                <w:webHidden/>
              </w:rPr>
              <w:fldChar w:fldCharType="separate"/>
            </w:r>
            <w:r>
              <w:rPr>
                <w:rStyle w:val="IndexLink"/>
              </w:rPr>
              <w:tab/>
              <w:t>4</w:t>
            </w:r>
            <w:r>
              <w:rPr>
                <w:webHidden/>
              </w:rPr>
              <w:fldChar w:fldCharType="end"/>
            </w:r>
          </w:hyperlink>
        </w:p>
        <w:p w14:paraId="0037B532"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302">
            <w:r>
              <w:rPr>
                <w:rStyle w:val="IndexLink"/>
                <w:webHidden/>
              </w:rPr>
              <w:t>§ 10 Vorstandschaft</w:t>
            </w:r>
            <w:r>
              <w:rPr>
                <w:webHidden/>
              </w:rPr>
              <w:fldChar w:fldCharType="begin"/>
            </w:r>
            <w:r>
              <w:rPr>
                <w:webHidden/>
              </w:rPr>
              <w:instrText>PAGEREF _Toc400614302 \h</w:instrText>
            </w:r>
            <w:r>
              <w:rPr>
                <w:webHidden/>
              </w:rPr>
            </w:r>
            <w:r>
              <w:rPr>
                <w:webHidden/>
              </w:rPr>
              <w:fldChar w:fldCharType="separate"/>
            </w:r>
            <w:r>
              <w:rPr>
                <w:rStyle w:val="IndexLink"/>
              </w:rPr>
              <w:tab/>
              <w:t>4</w:t>
            </w:r>
            <w:r>
              <w:rPr>
                <w:webHidden/>
              </w:rPr>
              <w:fldChar w:fldCharType="end"/>
            </w:r>
          </w:hyperlink>
        </w:p>
        <w:p w14:paraId="742EEF57"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303">
            <w:r>
              <w:rPr>
                <w:rStyle w:val="IndexLink"/>
                <w:webHidden/>
              </w:rPr>
              <w:t>§ 11 Beirat</w:t>
            </w:r>
            <w:r>
              <w:rPr>
                <w:webHidden/>
              </w:rPr>
              <w:fldChar w:fldCharType="begin"/>
            </w:r>
            <w:r>
              <w:rPr>
                <w:webHidden/>
              </w:rPr>
              <w:instrText>PAGEREF _Toc400614303 \h</w:instrText>
            </w:r>
            <w:r>
              <w:rPr>
                <w:webHidden/>
              </w:rPr>
            </w:r>
            <w:r>
              <w:rPr>
                <w:webHidden/>
              </w:rPr>
              <w:fldChar w:fldCharType="separate"/>
            </w:r>
            <w:r>
              <w:rPr>
                <w:rStyle w:val="IndexLink"/>
              </w:rPr>
              <w:tab/>
              <w:t>5</w:t>
            </w:r>
            <w:r>
              <w:rPr>
                <w:webHidden/>
              </w:rPr>
              <w:fldChar w:fldCharType="end"/>
            </w:r>
          </w:hyperlink>
        </w:p>
        <w:p w14:paraId="47A0D4F1"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304">
            <w:r>
              <w:rPr>
                <w:rStyle w:val="IndexLink"/>
                <w:webHidden/>
              </w:rPr>
              <w:t>§ 12 Mitglied</w:t>
            </w:r>
            <w:r>
              <w:rPr>
                <w:rStyle w:val="IndexLink"/>
                <w:webHidden/>
              </w:rPr>
              <w:t>erversammlung</w:t>
            </w:r>
            <w:r>
              <w:rPr>
                <w:webHidden/>
              </w:rPr>
              <w:fldChar w:fldCharType="begin"/>
            </w:r>
            <w:r>
              <w:rPr>
                <w:webHidden/>
              </w:rPr>
              <w:instrText>PAGEREF _Toc400614304 \h</w:instrText>
            </w:r>
            <w:r>
              <w:rPr>
                <w:webHidden/>
              </w:rPr>
            </w:r>
            <w:r>
              <w:rPr>
                <w:webHidden/>
              </w:rPr>
              <w:fldChar w:fldCharType="separate"/>
            </w:r>
            <w:r>
              <w:rPr>
                <w:rStyle w:val="IndexLink"/>
              </w:rPr>
              <w:tab/>
              <w:t>5</w:t>
            </w:r>
            <w:r>
              <w:rPr>
                <w:webHidden/>
              </w:rPr>
              <w:fldChar w:fldCharType="end"/>
            </w:r>
          </w:hyperlink>
        </w:p>
        <w:p w14:paraId="0015FED7" w14:textId="77777777" w:rsidR="00D1717A" w:rsidRDefault="00640B93">
          <w:pPr>
            <w:pStyle w:val="Verzeichnis1"/>
            <w:tabs>
              <w:tab w:val="right" w:leader="dot" w:pos="9350"/>
            </w:tabs>
            <w:rPr>
              <w:rFonts w:asciiTheme="minorHAnsi" w:eastAsiaTheme="minorEastAsia" w:hAnsiTheme="minorHAnsi" w:cstheme="minorBidi"/>
              <w:color w:val="00000A"/>
              <w:szCs w:val="22"/>
            </w:rPr>
          </w:pPr>
          <w:hyperlink w:anchor="_Toc400614305">
            <w:r>
              <w:rPr>
                <w:rStyle w:val="IndexLink"/>
                <w:webHidden/>
              </w:rPr>
              <w:t>§ 13 Auflösung des Vereins und Zweckänderung</w:t>
            </w:r>
            <w:r>
              <w:rPr>
                <w:webHidden/>
              </w:rPr>
              <w:fldChar w:fldCharType="begin"/>
            </w:r>
            <w:r>
              <w:rPr>
                <w:webHidden/>
              </w:rPr>
              <w:instrText>PAGEREF _Toc400614305 \h</w:instrText>
            </w:r>
            <w:r>
              <w:rPr>
                <w:webHidden/>
              </w:rPr>
            </w:r>
            <w:r>
              <w:rPr>
                <w:webHidden/>
              </w:rPr>
              <w:fldChar w:fldCharType="separate"/>
            </w:r>
            <w:r>
              <w:rPr>
                <w:rStyle w:val="IndexLink"/>
              </w:rPr>
              <w:tab/>
              <w:t>7</w:t>
            </w:r>
            <w:r>
              <w:rPr>
                <w:webHidden/>
              </w:rPr>
              <w:fldChar w:fldCharType="end"/>
            </w:r>
          </w:hyperlink>
        </w:p>
        <w:p w14:paraId="66DE370D" w14:textId="77777777" w:rsidR="00D1717A" w:rsidRDefault="00640B93">
          <w:r>
            <w:fldChar w:fldCharType="end"/>
          </w:r>
        </w:p>
      </w:sdtContent>
    </w:sdt>
    <w:p w14:paraId="75F2C95C" w14:textId="77777777" w:rsidR="00D1717A" w:rsidRDefault="00D1717A"/>
    <w:p w14:paraId="7E23BB84" w14:textId="77777777" w:rsidR="00D1717A" w:rsidRDefault="00D1717A">
      <w:pPr>
        <w:sectPr w:rsidR="00D1717A">
          <w:headerReference w:type="default" r:id="rId12"/>
          <w:pgSz w:w="12240" w:h="15840"/>
          <w:pgMar w:top="1440" w:right="1440" w:bottom="1440" w:left="1440" w:header="720" w:footer="0" w:gutter="0"/>
          <w:cols w:space="720"/>
          <w:formProt w:val="0"/>
          <w:docGrid w:linePitch="240" w:charSpace="-2049"/>
        </w:sectPr>
      </w:pPr>
    </w:p>
    <w:p w14:paraId="3BDDA2C7" w14:textId="77777777" w:rsidR="00D1717A" w:rsidRDefault="00D1717A"/>
    <w:p w14:paraId="40BA6E74" w14:textId="77777777" w:rsidR="00D1717A" w:rsidRDefault="00640B93">
      <w:pPr>
        <w:pStyle w:val="berschrift1"/>
      </w:pPr>
      <w:bookmarkStart w:id="3" w:name="_Toc400614293"/>
      <w:bookmarkEnd w:id="3"/>
      <w:r>
        <w:t>§ 1 Name, Sitz und Geschäftsjahr</w:t>
      </w:r>
    </w:p>
    <w:p w14:paraId="4B2C40E4" w14:textId="77777777" w:rsidR="00D1717A" w:rsidRDefault="00640B93">
      <w:pPr>
        <w:pStyle w:val="Listenabsatz"/>
        <w:numPr>
          <w:ilvl w:val="0"/>
          <w:numId w:val="2"/>
        </w:numPr>
        <w:spacing w:after="120"/>
        <w:jc w:val="both"/>
      </w:pPr>
      <w:r>
        <w:rPr>
          <w:sz w:val="24"/>
        </w:rPr>
        <w:t>Der Verein trägt den Namen „Software Campus Alumni“ (SWCA).</w:t>
      </w:r>
    </w:p>
    <w:p w14:paraId="7BC2421E" w14:textId="77777777" w:rsidR="00D1717A" w:rsidRDefault="00640B93">
      <w:pPr>
        <w:pStyle w:val="Listenabsatz"/>
        <w:numPr>
          <w:ilvl w:val="0"/>
          <w:numId w:val="2"/>
        </w:numPr>
        <w:spacing w:after="120"/>
        <w:jc w:val="both"/>
      </w:pPr>
      <w:r>
        <w:rPr>
          <w:sz w:val="24"/>
        </w:rPr>
        <w:t>Nach dem Eintrag in das Vereinsregister</w:t>
      </w:r>
      <w:r>
        <w:rPr>
          <w:sz w:val="24"/>
        </w:rPr>
        <w:t xml:space="preserve"> trägt der Verein zu seinem Namen den Zusatz „eingetragener Verein“ oder „e.V.“</w:t>
      </w:r>
    </w:p>
    <w:p w14:paraId="666F6A30" w14:textId="77777777" w:rsidR="00D1717A" w:rsidRDefault="00640B93">
      <w:pPr>
        <w:pStyle w:val="Listenabsatz"/>
        <w:numPr>
          <w:ilvl w:val="0"/>
          <w:numId w:val="2"/>
        </w:numPr>
        <w:spacing w:after="120"/>
        <w:jc w:val="both"/>
      </w:pPr>
      <w:r>
        <w:rPr>
          <w:sz w:val="24"/>
        </w:rPr>
        <w:t>Der Sitz des Vereins ist Berlin.</w:t>
      </w:r>
    </w:p>
    <w:p w14:paraId="5B49A5DA" w14:textId="77777777" w:rsidR="00D1717A" w:rsidRDefault="00640B93">
      <w:pPr>
        <w:pStyle w:val="Listenabsatz"/>
        <w:numPr>
          <w:ilvl w:val="0"/>
          <w:numId w:val="2"/>
        </w:numPr>
        <w:spacing w:after="120"/>
        <w:jc w:val="both"/>
      </w:pPr>
      <w:r>
        <w:rPr>
          <w:sz w:val="24"/>
        </w:rPr>
        <w:t>Das Geschäftsjahr des Vereins ist das Kalenderjahr.</w:t>
      </w:r>
    </w:p>
    <w:p w14:paraId="336C840C" w14:textId="77777777" w:rsidR="00D1717A" w:rsidRDefault="00640B93">
      <w:pPr>
        <w:pStyle w:val="Listenabsatz"/>
        <w:numPr>
          <w:ilvl w:val="0"/>
          <w:numId w:val="2"/>
        </w:numPr>
        <w:spacing w:after="120"/>
        <w:jc w:val="both"/>
      </w:pPr>
      <w:r>
        <w:rPr>
          <w:sz w:val="24"/>
        </w:rPr>
        <w:t>Der Verein soll in das Vereinsregister eingetragen werden.</w:t>
      </w:r>
    </w:p>
    <w:p w14:paraId="651290C1" w14:textId="77777777" w:rsidR="00D1717A" w:rsidRDefault="00D1717A">
      <w:pPr>
        <w:spacing w:after="120"/>
      </w:pPr>
    </w:p>
    <w:p w14:paraId="1448387F" w14:textId="77777777" w:rsidR="00D1717A" w:rsidRDefault="00640B93">
      <w:pPr>
        <w:pStyle w:val="berschrift1"/>
      </w:pPr>
      <w:bookmarkStart w:id="4" w:name="_Toc400614294"/>
      <w:bookmarkEnd w:id="4"/>
      <w:r>
        <w:t>§ 2 Vereinszweck</w:t>
      </w:r>
    </w:p>
    <w:p w14:paraId="31AC27B2" w14:textId="77777777" w:rsidR="00D1717A" w:rsidRDefault="00640B93">
      <w:pPr>
        <w:pStyle w:val="Listenabsatz"/>
        <w:numPr>
          <w:ilvl w:val="0"/>
          <w:numId w:val="3"/>
        </w:numPr>
        <w:spacing w:after="120"/>
        <w:jc w:val="both"/>
      </w:pPr>
      <w:r>
        <w:rPr>
          <w:sz w:val="24"/>
        </w:rPr>
        <w:t xml:space="preserve">Der Zweck des </w:t>
      </w:r>
      <w:r>
        <w:rPr>
          <w:sz w:val="24"/>
        </w:rPr>
        <w:t>Vereins ist:</w:t>
      </w:r>
    </w:p>
    <w:p w14:paraId="347B9D0C" w14:textId="77777777" w:rsidR="00D1717A" w:rsidRDefault="00640B93">
      <w:pPr>
        <w:pStyle w:val="Listenabsatz"/>
        <w:numPr>
          <w:ilvl w:val="0"/>
          <w:numId w:val="4"/>
        </w:numPr>
        <w:spacing w:after="120"/>
        <w:jc w:val="both"/>
      </w:pPr>
      <w:r>
        <w:rPr>
          <w:sz w:val="24"/>
        </w:rPr>
        <w:t>Die Förderung der Kommunikation und der Gemeinschaft der Teilnehmer/-innen sowie Ehemaligen des Software Campus. Hierbei sollen insbesondere Wissenstransfer und Kooperationen gefördert werden</w:t>
      </w:r>
    </w:p>
    <w:p w14:paraId="0544B6D8" w14:textId="77777777" w:rsidR="00D1717A" w:rsidRDefault="00640B93">
      <w:pPr>
        <w:pStyle w:val="Listenabsatz"/>
        <w:numPr>
          <w:ilvl w:val="0"/>
          <w:numId w:val="4"/>
        </w:numPr>
        <w:spacing w:after="120"/>
        <w:jc w:val="both"/>
      </w:pPr>
      <w:r>
        <w:rPr>
          <w:sz w:val="24"/>
        </w:rPr>
        <w:t>Der Aufbau und die Förderung eines Netzwerkes unter</w:t>
      </w:r>
      <w:r>
        <w:rPr>
          <w:sz w:val="24"/>
        </w:rPr>
        <w:t xml:space="preserve"> Beteiligung der aktiven und ehemaligen Teilnehmer/-innen des Software Campus sowie der Angehörigen der Partner des Software Campus.</w:t>
      </w:r>
    </w:p>
    <w:p w14:paraId="38273C02" w14:textId="77777777" w:rsidR="00D1717A" w:rsidRDefault="00640B93">
      <w:pPr>
        <w:numPr>
          <w:ilvl w:val="0"/>
          <w:numId w:val="4"/>
        </w:numPr>
        <w:spacing w:after="120"/>
        <w:jc w:val="both"/>
        <w:rPr>
          <w:sz w:val="24"/>
        </w:rPr>
      </w:pPr>
      <w:r>
        <w:rPr>
          <w:sz w:val="24"/>
        </w:rPr>
        <w:t>Die Wahrnehmung des Software Campus in der Öffentlichkeit und bei potenziellen Teilnehmer/-innen stärken.</w:t>
      </w:r>
    </w:p>
    <w:p w14:paraId="5435F3C3" w14:textId="77777777" w:rsidR="00D1717A" w:rsidRDefault="00640B93">
      <w:pPr>
        <w:pStyle w:val="Listenabsatz"/>
        <w:numPr>
          <w:ilvl w:val="0"/>
          <w:numId w:val="4"/>
        </w:numPr>
        <w:spacing w:after="120"/>
        <w:jc w:val="both"/>
      </w:pPr>
      <w:r>
        <w:rPr>
          <w:sz w:val="24"/>
        </w:rPr>
        <w:t>Die Förderung der</w:t>
      </w:r>
      <w:r>
        <w:rPr>
          <w:sz w:val="24"/>
        </w:rPr>
        <w:t xml:space="preserve"> beruflichen Entwicklung der Teilnehmer/-innen des Software Campus.</w:t>
      </w:r>
    </w:p>
    <w:p w14:paraId="34D57448" w14:textId="77777777" w:rsidR="00D1717A" w:rsidRDefault="00640B93">
      <w:pPr>
        <w:pStyle w:val="Listenabsatz"/>
        <w:numPr>
          <w:ilvl w:val="0"/>
          <w:numId w:val="3"/>
        </w:numPr>
        <w:spacing w:after="120"/>
        <w:jc w:val="both"/>
      </w:pPr>
      <w:r>
        <w:rPr>
          <w:sz w:val="24"/>
        </w:rPr>
        <w:t>Der Zweck des Vereins wird u.a. verwirklicht durch:</w:t>
      </w:r>
    </w:p>
    <w:p w14:paraId="7BDAABF8" w14:textId="77777777" w:rsidR="00D1717A" w:rsidRDefault="00640B93">
      <w:pPr>
        <w:pStyle w:val="Listenabsatz"/>
        <w:numPr>
          <w:ilvl w:val="1"/>
          <w:numId w:val="5"/>
        </w:numPr>
        <w:spacing w:after="120"/>
        <w:ind w:left="1843"/>
        <w:jc w:val="both"/>
      </w:pPr>
      <w:r>
        <w:rPr>
          <w:sz w:val="24"/>
        </w:rPr>
        <w:t>Durch die Aufrechterhaltung der Verbindung zwischen dem Software Campus und seiner ehemaligen Teilnehmer/-innen sowie zwischen den ehema</w:t>
      </w:r>
      <w:r>
        <w:rPr>
          <w:sz w:val="24"/>
        </w:rPr>
        <w:t>ligen Teilnehmer/-innen selbst. Er bietet seinen Mitgliedern die Möglichkeit zum regelmäßigen Erfahrungsaustausch.</w:t>
      </w:r>
    </w:p>
    <w:p w14:paraId="0F0443AE" w14:textId="77777777" w:rsidR="00D1717A" w:rsidRDefault="00640B93">
      <w:pPr>
        <w:pStyle w:val="Listenabsatz"/>
        <w:numPr>
          <w:ilvl w:val="0"/>
          <w:numId w:val="5"/>
        </w:numPr>
        <w:spacing w:after="120"/>
        <w:ind w:left="1843"/>
        <w:jc w:val="both"/>
      </w:pPr>
      <w:r>
        <w:rPr>
          <w:sz w:val="24"/>
        </w:rPr>
        <w:t>Den Betrieb von Kommunikations- und Informationsplattformen im Internet.</w:t>
      </w:r>
    </w:p>
    <w:p w14:paraId="31A523FB" w14:textId="77777777" w:rsidR="00D1717A" w:rsidRDefault="00640B93">
      <w:pPr>
        <w:numPr>
          <w:ilvl w:val="0"/>
          <w:numId w:val="5"/>
        </w:numPr>
        <w:spacing w:after="120"/>
        <w:ind w:left="1843"/>
        <w:jc w:val="both"/>
        <w:rPr>
          <w:sz w:val="24"/>
        </w:rPr>
      </w:pPr>
      <w:r>
        <w:rPr>
          <w:sz w:val="24"/>
        </w:rPr>
        <w:t>Die Organisation und Durchführung von Veranstaltungen (z.B. Seminare</w:t>
      </w:r>
      <w:r>
        <w:rPr>
          <w:sz w:val="24"/>
        </w:rPr>
        <w:t>, Konferenzen und Freizeitveranstaltungen) insbesondere für die unter 1b genannten Personen.</w:t>
      </w:r>
    </w:p>
    <w:p w14:paraId="27622FBF" w14:textId="77777777" w:rsidR="00D1717A" w:rsidRDefault="00D1717A">
      <w:pPr>
        <w:spacing w:after="120"/>
      </w:pPr>
    </w:p>
    <w:p w14:paraId="7CCE8AE0" w14:textId="77777777" w:rsidR="00D1717A" w:rsidRDefault="00640B93">
      <w:pPr>
        <w:pStyle w:val="berschrift1"/>
      </w:pPr>
      <w:bookmarkStart w:id="5" w:name="_Toc400614295"/>
      <w:bookmarkEnd w:id="5"/>
      <w:r>
        <w:t>§ 3 Tätigkeitsgrundsätze</w:t>
      </w:r>
    </w:p>
    <w:p w14:paraId="1AB2A113" w14:textId="77777777" w:rsidR="00D1717A" w:rsidRDefault="00640B93">
      <w:pPr>
        <w:pStyle w:val="Listenabsatz"/>
        <w:numPr>
          <w:ilvl w:val="0"/>
          <w:numId w:val="6"/>
        </w:numPr>
        <w:spacing w:after="120"/>
        <w:jc w:val="both"/>
      </w:pPr>
      <w:r>
        <w:rPr>
          <w:sz w:val="24"/>
        </w:rPr>
        <w:t>Der Verein ist politisch, weltanschaulich und konfessionell neutral.</w:t>
      </w:r>
    </w:p>
    <w:p w14:paraId="51DA0661" w14:textId="77777777" w:rsidR="00D1717A" w:rsidRDefault="00640B93">
      <w:pPr>
        <w:pStyle w:val="Listenabsatz"/>
        <w:numPr>
          <w:ilvl w:val="0"/>
          <w:numId w:val="6"/>
        </w:numPr>
        <w:spacing w:after="120"/>
        <w:jc w:val="both"/>
      </w:pPr>
      <w:r>
        <w:rPr>
          <w:sz w:val="24"/>
        </w:rPr>
        <w:t xml:space="preserve">Der Verein dient ausschließlich den unter § 2 aufgeführten Zwecken. </w:t>
      </w:r>
      <w:r>
        <w:rPr>
          <w:sz w:val="24"/>
        </w:rPr>
        <w:t xml:space="preserve">Er ist selbstlos tätig und verfolgt nicht in erster Linie eigenwirtschaftliche Zwecke. </w:t>
      </w:r>
    </w:p>
    <w:p w14:paraId="3433A516" w14:textId="77777777" w:rsidR="00D1717A" w:rsidRDefault="00640B93">
      <w:pPr>
        <w:pStyle w:val="Listenabsatz"/>
        <w:numPr>
          <w:ilvl w:val="0"/>
          <w:numId w:val="6"/>
        </w:numPr>
        <w:spacing w:after="120"/>
        <w:jc w:val="both"/>
      </w:pPr>
      <w:r>
        <w:rPr>
          <w:sz w:val="24"/>
        </w:rPr>
        <w:lastRenderedPageBreak/>
        <w:t>Die Mittel des Vereins dürfen nur für satzungsmäßige Zwecke verwendet werden. Niemand darf durch Ausgaben, die dem Zweck des Vereins fremd sind, oder durch unverhältnis</w:t>
      </w:r>
      <w:r>
        <w:rPr>
          <w:sz w:val="24"/>
        </w:rPr>
        <w:t>mäßige Vergütungen begünstigt werden.</w:t>
      </w:r>
    </w:p>
    <w:p w14:paraId="3C50FB68" w14:textId="77777777" w:rsidR="00D1717A" w:rsidRDefault="00640B93">
      <w:pPr>
        <w:pStyle w:val="Listenabsatz"/>
        <w:numPr>
          <w:ilvl w:val="0"/>
          <w:numId w:val="6"/>
        </w:numPr>
        <w:spacing w:after="120"/>
        <w:jc w:val="both"/>
      </w:pPr>
      <w:r>
        <w:rPr>
          <w:sz w:val="24"/>
        </w:rPr>
        <w:t xml:space="preserve">Sämtliche Mitglieder der Organe des Vereins üben ihre Tätigkeit ehrenamtlich aus. Die Mitglieder des Vereins erhalten keine Zuwendungen aus den Vereinsmitteln. Die im Interesse des Vereins entstandenen Reisekosten und </w:t>
      </w:r>
      <w:r>
        <w:rPr>
          <w:sz w:val="24"/>
        </w:rPr>
        <w:t>Tagegelder werden in der von der Vorstandschaft festgesetzten Höhe ersetzt.</w:t>
      </w:r>
    </w:p>
    <w:p w14:paraId="09C9AA63" w14:textId="77777777" w:rsidR="00D1717A" w:rsidRDefault="00D1717A">
      <w:pPr>
        <w:spacing w:after="120"/>
      </w:pPr>
    </w:p>
    <w:p w14:paraId="189A5722" w14:textId="77777777" w:rsidR="00D1717A" w:rsidRDefault="00640B93">
      <w:pPr>
        <w:pStyle w:val="berschrift1"/>
      </w:pPr>
      <w:bookmarkStart w:id="6" w:name="_Toc400614296"/>
      <w:bookmarkEnd w:id="6"/>
      <w:r>
        <w:t>§ 4 Mitglieder</w:t>
      </w:r>
    </w:p>
    <w:p w14:paraId="740D6B8C" w14:textId="77777777" w:rsidR="00D1717A" w:rsidRDefault="00640B93">
      <w:pPr>
        <w:pStyle w:val="Listenabsatz"/>
        <w:numPr>
          <w:ilvl w:val="0"/>
          <w:numId w:val="7"/>
        </w:numPr>
        <w:spacing w:after="120"/>
        <w:jc w:val="both"/>
      </w:pPr>
      <w:r>
        <w:rPr>
          <w:sz w:val="24"/>
        </w:rPr>
        <w:t>Mitglieder des Vereins sind ordentliche Mitglieder, Fördermitglieder und Ehrenmitglieder.</w:t>
      </w:r>
    </w:p>
    <w:p w14:paraId="41E3BC8A" w14:textId="77777777" w:rsidR="00D1717A" w:rsidRDefault="00640B93">
      <w:pPr>
        <w:pStyle w:val="Listenabsatz"/>
        <w:numPr>
          <w:ilvl w:val="0"/>
          <w:numId w:val="7"/>
        </w:numPr>
        <w:spacing w:after="120"/>
        <w:jc w:val="both"/>
      </w:pPr>
      <w:r>
        <w:rPr>
          <w:sz w:val="24"/>
        </w:rPr>
        <w:t xml:space="preserve">Ordentliche Mitglieder des Vereins können natürliche Personen werden, die </w:t>
      </w:r>
      <w:r>
        <w:rPr>
          <w:sz w:val="24"/>
        </w:rPr>
        <w:t>am Software Campus teilnehmen oder teilgenommen haben. Ordentliche Mitglieder dürfen an der Mitgliederversammlung teilnehmen und ihr Stimmrecht ausüben.</w:t>
      </w:r>
    </w:p>
    <w:p w14:paraId="58C4DC83" w14:textId="77777777" w:rsidR="00D1717A" w:rsidRDefault="00640B93">
      <w:pPr>
        <w:pStyle w:val="Listenabsatz"/>
        <w:numPr>
          <w:ilvl w:val="0"/>
          <w:numId w:val="7"/>
        </w:numPr>
        <w:spacing w:after="120"/>
        <w:jc w:val="both"/>
      </w:pPr>
      <w:r>
        <w:rPr>
          <w:sz w:val="24"/>
        </w:rPr>
        <w:t>Fördermitglieder können natürliche Personen, juristische Personen oder Personengesellschaften sein, die</w:t>
      </w:r>
      <w:r>
        <w:rPr>
          <w:sz w:val="24"/>
        </w:rPr>
        <w:t xml:space="preserve"> den Verein unterstützen wollen. Fördermitglieder können an der Mitgliederversammlung ohne Stimmrecht teilnehmen.</w:t>
      </w:r>
    </w:p>
    <w:p w14:paraId="134C7A64" w14:textId="77777777" w:rsidR="00D1717A" w:rsidRDefault="00640B93">
      <w:pPr>
        <w:pStyle w:val="Listenabsatz"/>
        <w:numPr>
          <w:ilvl w:val="0"/>
          <w:numId w:val="7"/>
        </w:numPr>
        <w:spacing w:after="120"/>
        <w:jc w:val="both"/>
      </w:pPr>
      <w:r>
        <w:rPr>
          <w:sz w:val="24"/>
        </w:rPr>
        <w:t>Über die Ernennung zum Ehrenmitglied entscheidet die Mitgliederversammlung auf Vorschlag des Vorstandes. Ehrenmitglieder können an der Mitglie</w:t>
      </w:r>
      <w:r>
        <w:rPr>
          <w:sz w:val="24"/>
        </w:rPr>
        <w:t>derversammlung ohne Stimmrecht teilnehmen.</w:t>
      </w:r>
    </w:p>
    <w:p w14:paraId="77FFF7E9" w14:textId="77777777" w:rsidR="00D1717A" w:rsidRDefault="00640B93">
      <w:pPr>
        <w:pStyle w:val="Listenabsatz"/>
        <w:numPr>
          <w:ilvl w:val="0"/>
          <w:numId w:val="7"/>
        </w:numPr>
        <w:spacing w:after="120"/>
        <w:jc w:val="both"/>
      </w:pPr>
      <w:r>
        <w:rPr>
          <w:sz w:val="24"/>
        </w:rPr>
        <w:t>Die Mitglieder haben die Pflicht gemäß § 7, die von der Mitgliederversammlung beschlossenen Beiträge zu zahlen.</w:t>
      </w:r>
    </w:p>
    <w:p w14:paraId="31D69E94" w14:textId="77777777" w:rsidR="00D1717A" w:rsidRDefault="00D1717A">
      <w:pPr>
        <w:spacing w:after="120"/>
      </w:pPr>
    </w:p>
    <w:p w14:paraId="118E7434" w14:textId="77777777" w:rsidR="00D1717A" w:rsidRDefault="00640B93">
      <w:pPr>
        <w:pStyle w:val="berschrift1"/>
      </w:pPr>
      <w:bookmarkStart w:id="7" w:name="_Toc400614297"/>
      <w:bookmarkEnd w:id="7"/>
      <w:r>
        <w:t>§ 5 Aufnahme und Beginn der Mitgliedschaft</w:t>
      </w:r>
    </w:p>
    <w:p w14:paraId="210C999A" w14:textId="77777777" w:rsidR="00D1717A" w:rsidRDefault="00640B93">
      <w:pPr>
        <w:pStyle w:val="Listenabsatz"/>
        <w:numPr>
          <w:ilvl w:val="0"/>
          <w:numId w:val="8"/>
        </w:numPr>
        <w:spacing w:after="120"/>
        <w:jc w:val="both"/>
      </w:pPr>
      <w:r>
        <w:rPr>
          <w:sz w:val="24"/>
        </w:rPr>
        <w:t xml:space="preserve">Über die Aufnahme neuer Mitglieder entscheidet die </w:t>
      </w:r>
      <w:r>
        <w:rPr>
          <w:sz w:val="24"/>
        </w:rPr>
        <w:t>Vorstandschaft. Ein Anspruch auf Mitgliedschaft besteht nicht. Die Mitgliedschaft setzt einen entsprechenden rechtsverbindlichen Aufnahmeantrag in schriftlicher Form an den Vorstand des Vereins voraus.</w:t>
      </w:r>
    </w:p>
    <w:p w14:paraId="7B6D70F3" w14:textId="77777777" w:rsidR="00D1717A" w:rsidRDefault="00640B93">
      <w:pPr>
        <w:pStyle w:val="Listenabsatz"/>
        <w:numPr>
          <w:ilvl w:val="0"/>
          <w:numId w:val="8"/>
        </w:numPr>
        <w:spacing w:after="120"/>
        <w:jc w:val="both"/>
      </w:pPr>
      <w:r>
        <w:rPr>
          <w:sz w:val="24"/>
        </w:rPr>
        <w:t>Lehnt die Vorstandschaft die Aufnahme ab, steht dem Be</w:t>
      </w:r>
      <w:r>
        <w:rPr>
          <w:sz w:val="24"/>
        </w:rPr>
        <w:t>treffenden die Berufung an die Mitgliederversammlung zu. Diese kann die Entscheidung des Vorstands mit einer 3/4-Mehrheit der angegebenen Stimmen überstimmen.</w:t>
      </w:r>
    </w:p>
    <w:p w14:paraId="30930979" w14:textId="77777777" w:rsidR="00D1717A" w:rsidRDefault="00D1717A">
      <w:pPr>
        <w:pStyle w:val="Listenabsatz"/>
        <w:spacing w:after="120"/>
        <w:ind w:left="1081"/>
        <w:jc w:val="both"/>
        <w:rPr>
          <w:strike/>
          <w:sz w:val="24"/>
          <w:highlight w:val="yellow"/>
        </w:rPr>
      </w:pPr>
    </w:p>
    <w:p w14:paraId="13DF2FB7" w14:textId="77777777" w:rsidR="00D1717A" w:rsidRDefault="00640B93">
      <w:pPr>
        <w:pStyle w:val="berschrift1"/>
      </w:pPr>
      <w:bookmarkStart w:id="8" w:name="_Toc400614298"/>
      <w:bookmarkEnd w:id="8"/>
      <w:r>
        <w:t>§ 6 Beendigung der Mitgliedschaft</w:t>
      </w:r>
    </w:p>
    <w:p w14:paraId="74364144" w14:textId="77777777" w:rsidR="00D1717A" w:rsidRDefault="00640B93">
      <w:pPr>
        <w:pStyle w:val="Listenabsatz"/>
        <w:numPr>
          <w:ilvl w:val="0"/>
          <w:numId w:val="9"/>
        </w:numPr>
        <w:spacing w:after="120"/>
        <w:ind w:left="426" w:hanging="426"/>
        <w:jc w:val="both"/>
      </w:pPr>
      <w:r>
        <w:rPr>
          <w:sz w:val="24"/>
        </w:rPr>
        <w:t>Die Mitgliedschaft wird beendet durch:</w:t>
      </w:r>
    </w:p>
    <w:p w14:paraId="6072B9F9" w14:textId="77777777" w:rsidR="00D1717A" w:rsidRDefault="00640B93">
      <w:pPr>
        <w:pStyle w:val="Listenabsatz"/>
        <w:numPr>
          <w:ilvl w:val="1"/>
          <w:numId w:val="10"/>
        </w:numPr>
        <w:spacing w:after="120"/>
        <w:ind w:left="1843"/>
        <w:jc w:val="both"/>
      </w:pPr>
      <w:r>
        <w:rPr>
          <w:sz w:val="24"/>
        </w:rPr>
        <w:t>Austritt nach schriftli</w:t>
      </w:r>
      <w:r>
        <w:rPr>
          <w:sz w:val="24"/>
        </w:rPr>
        <w:t>cher Kündigung beim Vorstand. Bezahlte Beiträge werden nicht erstattet.</w:t>
      </w:r>
    </w:p>
    <w:p w14:paraId="2C55716E" w14:textId="77777777" w:rsidR="00D1717A" w:rsidRDefault="00640B93">
      <w:pPr>
        <w:pStyle w:val="Listenabsatz"/>
        <w:numPr>
          <w:ilvl w:val="0"/>
          <w:numId w:val="10"/>
        </w:numPr>
        <w:spacing w:after="120"/>
        <w:jc w:val="both"/>
      </w:pPr>
      <w:r>
        <w:rPr>
          <w:sz w:val="24"/>
        </w:rPr>
        <w:t>Tod des Mitglieds.</w:t>
      </w:r>
    </w:p>
    <w:p w14:paraId="64ED58FC" w14:textId="77777777" w:rsidR="00D1717A" w:rsidRDefault="00640B93">
      <w:pPr>
        <w:pStyle w:val="Listenabsatz"/>
        <w:numPr>
          <w:ilvl w:val="0"/>
          <w:numId w:val="10"/>
        </w:numPr>
        <w:spacing w:after="120"/>
        <w:jc w:val="both"/>
      </w:pPr>
      <w:r>
        <w:rPr>
          <w:sz w:val="24"/>
        </w:rPr>
        <w:t>Ausschluss des Mitglieds. Ein Mitglied kann ausgeschlossen werden, wenn es seinen guten Ruf verliert, das Ansehen des Vereins in erheblichem Ausmaß schädigt oder dem</w:t>
      </w:r>
      <w:r>
        <w:rPr>
          <w:sz w:val="24"/>
        </w:rPr>
        <w:t xml:space="preserve"> Verein materiellen Schaden zufügt. Über den Ausschluss entscheidet die </w:t>
      </w:r>
      <w:r>
        <w:rPr>
          <w:sz w:val="24"/>
        </w:rPr>
        <w:lastRenderedPageBreak/>
        <w:t>Vorstandschaft mit 3/4-Mehrheit der abgegebenen Stimmen. Dem Mitglied ist vorher Gelegenheit zur Äußerung zu geben. Der Ausschließungsbeschluss ist dem Mitglied unter Bekanntgabe der G</w:t>
      </w:r>
      <w:r>
        <w:rPr>
          <w:sz w:val="24"/>
        </w:rPr>
        <w:t>ründe durch einen eingeschriebenen Brief mit Rückschein bekannt zu geben. Dem Mitglied steht dagegen das Recht der Berufung zur nächsten Mitgliederversammlung zu. Die Entscheidung des Vorstands kann von der Mitgliederversammlung mit 3/4-Mehrheit der abgege</w:t>
      </w:r>
      <w:r>
        <w:rPr>
          <w:sz w:val="24"/>
        </w:rPr>
        <w:t>benen Stimmen endgültig überstimmt werden.</w:t>
      </w:r>
    </w:p>
    <w:p w14:paraId="007B9517" w14:textId="77777777" w:rsidR="00D1717A" w:rsidRDefault="00640B93">
      <w:pPr>
        <w:pStyle w:val="Listenabsatz"/>
        <w:numPr>
          <w:ilvl w:val="0"/>
          <w:numId w:val="10"/>
        </w:numPr>
        <w:spacing w:after="120"/>
        <w:jc w:val="both"/>
      </w:pPr>
      <w:r>
        <w:rPr>
          <w:sz w:val="24"/>
        </w:rPr>
        <w:t>Nichtzahlung des Mitgliedsbeitrages binnen 3 Monaten nach Zahlungserinnerung.</w:t>
      </w:r>
    </w:p>
    <w:p w14:paraId="20134928" w14:textId="77777777" w:rsidR="00D1717A" w:rsidRDefault="00640B93">
      <w:pPr>
        <w:numPr>
          <w:ilvl w:val="0"/>
          <w:numId w:val="10"/>
        </w:numPr>
        <w:spacing w:after="120"/>
        <w:jc w:val="both"/>
        <w:rPr>
          <w:color w:val="00000A"/>
          <w:sz w:val="24"/>
        </w:rPr>
      </w:pPr>
      <w:r>
        <w:rPr>
          <w:color w:val="00000A"/>
          <w:sz w:val="24"/>
          <w:highlight w:val="white"/>
        </w:rPr>
        <w:t>Die offenen Forderungen gegen Mitglieder erlöschen bei ihrem Ausschluss nicht. Auch nach einem Ausschluss sind offene Forderungen von d</w:t>
      </w:r>
      <w:r>
        <w:rPr>
          <w:color w:val="00000A"/>
          <w:sz w:val="24"/>
          <w:highlight w:val="white"/>
        </w:rPr>
        <w:t>em entsprechenden ausgeschlossenen Mitglied zu begleichen.</w:t>
      </w:r>
    </w:p>
    <w:p w14:paraId="1EEA470C" w14:textId="77777777" w:rsidR="00D1717A" w:rsidRDefault="00D1717A">
      <w:pPr>
        <w:spacing w:after="120"/>
      </w:pPr>
    </w:p>
    <w:p w14:paraId="1CB4493A" w14:textId="77777777" w:rsidR="00D1717A" w:rsidRDefault="00640B93">
      <w:pPr>
        <w:pStyle w:val="berschrift1"/>
      </w:pPr>
      <w:bookmarkStart w:id="9" w:name="_Toc400614299"/>
      <w:bookmarkEnd w:id="9"/>
      <w:r>
        <w:t>§ 7 Mitgliedsbeitrag</w:t>
      </w:r>
    </w:p>
    <w:p w14:paraId="4B69F832" w14:textId="77777777" w:rsidR="00D1717A" w:rsidRDefault="00640B93">
      <w:pPr>
        <w:pStyle w:val="Listenabsatz"/>
        <w:numPr>
          <w:ilvl w:val="0"/>
          <w:numId w:val="11"/>
        </w:numPr>
        <w:spacing w:after="120"/>
        <w:ind w:left="426"/>
        <w:jc w:val="both"/>
      </w:pPr>
      <w:r>
        <w:rPr>
          <w:sz w:val="24"/>
        </w:rPr>
        <w:t>Die Mitgliedsbeiträge sind Jahresbeiträge und jeweils am 1. Januar eines Jahres im Voraus fällig.</w:t>
      </w:r>
    </w:p>
    <w:p w14:paraId="3B636840" w14:textId="77777777" w:rsidR="00D1717A" w:rsidRDefault="00640B93">
      <w:pPr>
        <w:pStyle w:val="Listenabsatz"/>
        <w:numPr>
          <w:ilvl w:val="0"/>
          <w:numId w:val="11"/>
        </w:numPr>
        <w:spacing w:after="120"/>
        <w:ind w:left="426"/>
        <w:jc w:val="both"/>
      </w:pPr>
      <w:r>
        <w:rPr>
          <w:sz w:val="24"/>
        </w:rPr>
        <w:t>Über die Höhe der unterschiedlichen Jahresbeiträge entscheidet die Mitglied</w:t>
      </w:r>
      <w:r>
        <w:rPr>
          <w:sz w:val="24"/>
        </w:rPr>
        <w:t>erversammlung.</w:t>
      </w:r>
    </w:p>
    <w:p w14:paraId="6FA32561" w14:textId="77777777" w:rsidR="00D1717A" w:rsidRDefault="00640B93">
      <w:pPr>
        <w:pStyle w:val="Listenabsatz"/>
        <w:numPr>
          <w:ilvl w:val="0"/>
          <w:numId w:val="11"/>
        </w:numPr>
        <w:spacing w:after="120"/>
        <w:ind w:left="426"/>
        <w:jc w:val="both"/>
      </w:pPr>
      <w:r>
        <w:rPr>
          <w:sz w:val="24"/>
        </w:rPr>
        <w:t>Ehrenmitglieder und Fördermitglieder sind von der Beitragszahlung befreit.</w:t>
      </w:r>
    </w:p>
    <w:p w14:paraId="60DDFB0A" w14:textId="77777777" w:rsidR="00D1717A" w:rsidRDefault="00D1717A">
      <w:pPr>
        <w:spacing w:after="120"/>
      </w:pPr>
    </w:p>
    <w:p w14:paraId="3EF491C3" w14:textId="77777777" w:rsidR="00D1717A" w:rsidRDefault="00640B93">
      <w:pPr>
        <w:pStyle w:val="berschrift1"/>
      </w:pPr>
      <w:bookmarkStart w:id="10" w:name="_Toc400614300"/>
      <w:bookmarkEnd w:id="10"/>
      <w:r>
        <w:t>§ 8 Organe des Vereins</w:t>
      </w:r>
    </w:p>
    <w:p w14:paraId="4788CB98" w14:textId="77777777" w:rsidR="00D1717A" w:rsidRDefault="00640B93">
      <w:pPr>
        <w:spacing w:after="120"/>
        <w:jc w:val="both"/>
      </w:pPr>
      <w:r>
        <w:rPr>
          <w:sz w:val="24"/>
        </w:rPr>
        <w:t>Die Organe des Vereins sind:</w:t>
      </w:r>
    </w:p>
    <w:p w14:paraId="65F75351" w14:textId="77777777" w:rsidR="00D1717A" w:rsidRDefault="00640B93">
      <w:pPr>
        <w:pStyle w:val="Listenabsatz"/>
        <w:numPr>
          <w:ilvl w:val="1"/>
          <w:numId w:val="12"/>
        </w:numPr>
        <w:spacing w:after="120"/>
        <w:ind w:left="1843"/>
        <w:jc w:val="both"/>
      </w:pPr>
      <w:r>
        <w:rPr>
          <w:sz w:val="24"/>
        </w:rPr>
        <w:t>Der Vorstand.</w:t>
      </w:r>
    </w:p>
    <w:p w14:paraId="5C44471B" w14:textId="77777777" w:rsidR="00D1717A" w:rsidRDefault="00640B93">
      <w:pPr>
        <w:pStyle w:val="Listenabsatz"/>
        <w:numPr>
          <w:ilvl w:val="1"/>
          <w:numId w:val="12"/>
        </w:numPr>
        <w:spacing w:after="120"/>
        <w:ind w:left="1843"/>
        <w:jc w:val="both"/>
      </w:pPr>
      <w:r>
        <w:rPr>
          <w:sz w:val="24"/>
        </w:rPr>
        <w:t>Die Vorstandschaft.</w:t>
      </w:r>
    </w:p>
    <w:p w14:paraId="4268BA3D" w14:textId="77777777" w:rsidR="00D1717A" w:rsidRDefault="00640B93">
      <w:pPr>
        <w:pStyle w:val="Listenabsatz"/>
        <w:numPr>
          <w:ilvl w:val="1"/>
          <w:numId w:val="12"/>
        </w:numPr>
        <w:spacing w:after="120"/>
        <w:ind w:left="1843"/>
        <w:jc w:val="both"/>
      </w:pPr>
      <w:r>
        <w:rPr>
          <w:sz w:val="24"/>
        </w:rPr>
        <w:t>Der Beirat.</w:t>
      </w:r>
    </w:p>
    <w:p w14:paraId="46BD916C" w14:textId="77777777" w:rsidR="00D1717A" w:rsidRDefault="00640B93">
      <w:pPr>
        <w:pStyle w:val="Listenabsatz"/>
        <w:numPr>
          <w:ilvl w:val="1"/>
          <w:numId w:val="12"/>
        </w:numPr>
        <w:spacing w:after="120"/>
        <w:ind w:left="1843"/>
        <w:jc w:val="both"/>
      </w:pPr>
      <w:r>
        <w:rPr>
          <w:sz w:val="24"/>
        </w:rPr>
        <w:t>Die Mitgliederversammlung.</w:t>
      </w:r>
    </w:p>
    <w:p w14:paraId="7180BF36" w14:textId="77777777" w:rsidR="00D1717A" w:rsidRDefault="00D1717A">
      <w:pPr>
        <w:spacing w:after="120"/>
      </w:pPr>
    </w:p>
    <w:p w14:paraId="733478CB" w14:textId="77777777" w:rsidR="00D1717A" w:rsidRDefault="00640B93">
      <w:pPr>
        <w:pStyle w:val="berschrift1"/>
      </w:pPr>
      <w:bookmarkStart w:id="11" w:name="_Toc400614301"/>
      <w:bookmarkEnd w:id="11"/>
      <w:r>
        <w:t>§ 9 Vorstand</w:t>
      </w:r>
    </w:p>
    <w:p w14:paraId="3F0AFF74" w14:textId="77777777" w:rsidR="00D1717A" w:rsidRDefault="00640B93">
      <w:pPr>
        <w:pStyle w:val="Listenabsatz"/>
        <w:numPr>
          <w:ilvl w:val="0"/>
          <w:numId w:val="13"/>
        </w:numPr>
        <w:spacing w:after="120"/>
        <w:jc w:val="both"/>
      </w:pPr>
      <w:r>
        <w:rPr>
          <w:sz w:val="24"/>
        </w:rPr>
        <w:t xml:space="preserve">Der Vorstand im Sinne des </w:t>
      </w:r>
      <w:r>
        <w:rPr>
          <w:sz w:val="24"/>
        </w:rPr>
        <w:t>§ 26 BGB besteht aus der/dem 1. und 2. Vorsitzenden. Beide Vorstandsmitglieder sind einzeln vertretungsberechtigt.</w:t>
      </w:r>
    </w:p>
    <w:p w14:paraId="23F6DAC9" w14:textId="77777777" w:rsidR="00D1717A" w:rsidRDefault="00640B93">
      <w:pPr>
        <w:pStyle w:val="Listenabsatz"/>
        <w:numPr>
          <w:ilvl w:val="0"/>
          <w:numId w:val="13"/>
        </w:numPr>
        <w:spacing w:after="120"/>
        <w:jc w:val="both"/>
      </w:pPr>
      <w:r>
        <w:rPr>
          <w:sz w:val="24"/>
        </w:rPr>
        <w:t xml:space="preserve">Die Vertretungsbefugnis der Vorstandsmitglieder ist in der Weise beschränkt, dass sie zu Rechtsgeschäften im Wert von mehr als 5.000,00 Euro </w:t>
      </w:r>
      <w:r>
        <w:rPr>
          <w:sz w:val="24"/>
        </w:rPr>
        <w:t>der Zustimmung der Vorstandschaft bedürfen und zu Grundstücksgeschäften die Zustimmung der Mitgliederversammlung erforderlich ist.</w:t>
      </w:r>
    </w:p>
    <w:p w14:paraId="50341C19" w14:textId="77777777" w:rsidR="00D1717A" w:rsidRDefault="00640B93">
      <w:pPr>
        <w:pStyle w:val="Listenabsatz"/>
        <w:numPr>
          <w:ilvl w:val="0"/>
          <w:numId w:val="13"/>
        </w:numPr>
        <w:spacing w:after="120"/>
        <w:jc w:val="both"/>
      </w:pPr>
      <w:r>
        <w:rPr>
          <w:sz w:val="24"/>
        </w:rPr>
        <w:t>Der Vorstand wird von der Mitgliederversammlung auf die Dauer von 2 Jahren gewählt. Gewählt ist, wer die einfache Mehrheit de</w:t>
      </w:r>
      <w:r>
        <w:rPr>
          <w:sz w:val="24"/>
        </w:rPr>
        <w:t xml:space="preserve">r Stimmen der anwesenden Mitglieder auf sich vereint. Eine Wiederwahl ist möglich. Er bleibt bis zur satzungsmäßigen Bestellung eines neuen Vorstands im Amt. Scheidet ein Mitglied </w:t>
      </w:r>
      <w:r>
        <w:rPr>
          <w:sz w:val="24"/>
        </w:rPr>
        <w:lastRenderedPageBreak/>
        <w:t xml:space="preserve">des Vorstands während einer Amtsperiode aus, wählt die Vorstandschaft ein </w:t>
      </w:r>
      <w:r>
        <w:rPr>
          <w:sz w:val="24"/>
        </w:rPr>
        <w:t>Ersatzmitglied bis zur nächsten Mitgliederversammlung.</w:t>
      </w:r>
    </w:p>
    <w:p w14:paraId="7A26C511" w14:textId="77777777" w:rsidR="00D1717A" w:rsidRDefault="00D1717A">
      <w:pPr>
        <w:spacing w:after="120"/>
      </w:pPr>
    </w:p>
    <w:p w14:paraId="3C632326" w14:textId="77777777" w:rsidR="00D1717A" w:rsidRDefault="00640B93">
      <w:pPr>
        <w:pStyle w:val="berschrift1"/>
      </w:pPr>
      <w:bookmarkStart w:id="12" w:name="_Toc400614302"/>
      <w:bookmarkEnd w:id="12"/>
      <w:r>
        <w:t>§ 10 Vorstandschaft</w:t>
      </w:r>
    </w:p>
    <w:p w14:paraId="424839F4" w14:textId="77777777" w:rsidR="00D1717A" w:rsidRDefault="00640B93">
      <w:pPr>
        <w:pStyle w:val="Listenabsatz"/>
        <w:numPr>
          <w:ilvl w:val="0"/>
          <w:numId w:val="14"/>
        </w:numPr>
        <w:spacing w:after="120"/>
        <w:jc w:val="both"/>
      </w:pPr>
      <w:r>
        <w:rPr>
          <w:sz w:val="24"/>
        </w:rPr>
        <w:t>Die Vorstandschaft besteht aus:</w:t>
      </w:r>
    </w:p>
    <w:p w14:paraId="67E4149D" w14:textId="77777777" w:rsidR="00D1717A" w:rsidRDefault="00640B93">
      <w:pPr>
        <w:pStyle w:val="Listenabsatz"/>
        <w:numPr>
          <w:ilvl w:val="1"/>
          <w:numId w:val="15"/>
        </w:numPr>
        <w:spacing w:after="120"/>
        <w:ind w:left="1843"/>
        <w:jc w:val="both"/>
      </w:pPr>
      <w:r>
        <w:rPr>
          <w:sz w:val="24"/>
        </w:rPr>
        <w:t>Dem Vorstand gemäß § 9.</w:t>
      </w:r>
    </w:p>
    <w:p w14:paraId="33F7B61C" w14:textId="77777777" w:rsidR="00D1717A" w:rsidRDefault="00640B93">
      <w:pPr>
        <w:pStyle w:val="Listenabsatz"/>
        <w:numPr>
          <w:ilvl w:val="1"/>
          <w:numId w:val="15"/>
        </w:numPr>
        <w:spacing w:after="120"/>
        <w:ind w:left="1843"/>
        <w:jc w:val="both"/>
      </w:pPr>
      <w:r>
        <w:rPr>
          <w:sz w:val="24"/>
        </w:rPr>
        <w:t>Dem/der Ressortleiter/-in Finanzen/Schatzmeister/-in</w:t>
      </w:r>
    </w:p>
    <w:p w14:paraId="4112194D" w14:textId="77777777" w:rsidR="00D1717A" w:rsidRDefault="00640B93">
      <w:pPr>
        <w:pStyle w:val="Listenabsatz"/>
        <w:numPr>
          <w:ilvl w:val="1"/>
          <w:numId w:val="15"/>
        </w:numPr>
        <w:spacing w:after="120"/>
        <w:ind w:left="1843"/>
        <w:jc w:val="both"/>
      </w:pPr>
      <w:r>
        <w:rPr>
          <w:sz w:val="24"/>
        </w:rPr>
        <w:t>Den restlichen Ressortleitern</w:t>
      </w:r>
    </w:p>
    <w:p w14:paraId="6E618399" w14:textId="77777777" w:rsidR="00D1717A" w:rsidRDefault="00640B93">
      <w:pPr>
        <w:pStyle w:val="Listenabsatz"/>
        <w:numPr>
          <w:ilvl w:val="1"/>
          <w:numId w:val="15"/>
        </w:numPr>
        <w:spacing w:after="120"/>
        <w:ind w:left="1843"/>
        <w:jc w:val="both"/>
      </w:pPr>
      <w:r>
        <w:rPr>
          <w:sz w:val="24"/>
        </w:rPr>
        <w:t>Vertreter des Beirats gemäß</w:t>
      </w:r>
      <w:r>
        <w:rPr>
          <w:color w:val="FF0000"/>
          <w:sz w:val="24"/>
        </w:rPr>
        <w:t xml:space="preserve"> </w:t>
      </w:r>
      <w:r>
        <w:rPr>
          <w:sz w:val="24"/>
        </w:rPr>
        <w:t>§ 11</w:t>
      </w:r>
    </w:p>
    <w:p w14:paraId="2E02829D" w14:textId="77777777" w:rsidR="00D1717A" w:rsidRDefault="00640B93">
      <w:pPr>
        <w:pStyle w:val="Listenabsatz"/>
        <w:numPr>
          <w:ilvl w:val="0"/>
          <w:numId w:val="14"/>
        </w:numPr>
        <w:spacing w:after="120"/>
        <w:jc w:val="both"/>
      </w:pPr>
      <w:r>
        <w:rPr>
          <w:sz w:val="24"/>
        </w:rPr>
        <w:t xml:space="preserve">Die </w:t>
      </w:r>
      <w:r>
        <w:rPr>
          <w:sz w:val="24"/>
        </w:rPr>
        <w:t>Vorstandschaft fasst ihre Beschlüsse in Sitzungen, die vom Vorstand mit einer Frist von mindestens 14 Tagen einberufen werden und ist beschlussfähig, wenn mindestens die Hälfte ihrer Mitglieder teilnehmen. Sie fasst ihre Beschlüsse mit einfacher Stimmenmeh</w:t>
      </w:r>
      <w:r>
        <w:rPr>
          <w:sz w:val="24"/>
        </w:rPr>
        <w:t>rheit. Bei Stimmengleichheit gilt der Antrag als abgelehnt.</w:t>
      </w:r>
    </w:p>
    <w:p w14:paraId="31598898" w14:textId="77777777" w:rsidR="00D1717A" w:rsidRDefault="00640B93">
      <w:pPr>
        <w:pStyle w:val="Listenabsatz"/>
        <w:numPr>
          <w:ilvl w:val="0"/>
          <w:numId w:val="14"/>
        </w:numPr>
        <w:spacing w:after="120"/>
        <w:jc w:val="both"/>
      </w:pPr>
      <w:r>
        <w:rPr>
          <w:sz w:val="24"/>
        </w:rPr>
        <w:t>Die Aufgabengebiete der Ressorts und deren Leiter werden nach den jeweiligen Erfordernissen nach § 12 dieser Satzung von der Mitgliederversammlung in Vereinsordnungen festgelegt.</w:t>
      </w:r>
    </w:p>
    <w:p w14:paraId="52D9F49A" w14:textId="77777777" w:rsidR="00D1717A" w:rsidRDefault="00640B93">
      <w:pPr>
        <w:pStyle w:val="Listenabsatz"/>
        <w:numPr>
          <w:ilvl w:val="0"/>
          <w:numId w:val="14"/>
        </w:numPr>
        <w:spacing w:after="120"/>
        <w:jc w:val="both"/>
      </w:pPr>
      <w:r>
        <w:rPr>
          <w:sz w:val="24"/>
        </w:rPr>
        <w:t>Die Vorstandschaf</w:t>
      </w:r>
      <w:r>
        <w:rPr>
          <w:sz w:val="24"/>
        </w:rPr>
        <w:t>t wird analog dem Vorstand von der Mitgliederversammlung auf die Dauer von 2 Jahren gewählt. Eine Wiederwahl ist möglich. Sie bleibt bis zur satzungsmäßigen Bestellung eines neuen Gremiums im Amt.</w:t>
      </w:r>
    </w:p>
    <w:p w14:paraId="0E89996E" w14:textId="77777777" w:rsidR="00D1717A" w:rsidRDefault="00640B93">
      <w:pPr>
        <w:pStyle w:val="Listenabsatz"/>
        <w:numPr>
          <w:ilvl w:val="0"/>
          <w:numId w:val="14"/>
        </w:numPr>
        <w:spacing w:after="120"/>
        <w:jc w:val="both"/>
      </w:pPr>
      <w:r>
        <w:rPr>
          <w:sz w:val="24"/>
        </w:rPr>
        <w:t>Eine Person darf mehrere der oben aufgeführten Ämter auf si</w:t>
      </w:r>
      <w:r>
        <w:rPr>
          <w:sz w:val="24"/>
        </w:rPr>
        <w:t>ch vereinen. Davon ausgeschlossen ist die Vereinigung von 1. oder 2. Vorsitzenden mit dem/der Ressortleiter/-in Finanzen/Schatzmeister/-in in einer Person.</w:t>
      </w:r>
    </w:p>
    <w:p w14:paraId="4FCFD080" w14:textId="77777777" w:rsidR="00D1717A" w:rsidRDefault="00640B93">
      <w:pPr>
        <w:pStyle w:val="Listenabsatz"/>
        <w:numPr>
          <w:ilvl w:val="0"/>
          <w:numId w:val="14"/>
        </w:numPr>
        <w:spacing w:after="120"/>
        <w:jc w:val="both"/>
      </w:pPr>
      <w:r>
        <w:rPr>
          <w:sz w:val="24"/>
        </w:rPr>
        <w:t>Der/die Schatzmeister/-in/Ressortleiter/-in Finanzen hat die Beiträge der Mitglieder einzuziehen und</w:t>
      </w:r>
      <w:r>
        <w:rPr>
          <w:sz w:val="24"/>
        </w:rPr>
        <w:t xml:space="preserve"> das Vermögen des Vereins zu verwalten. Er/Sie erstattet in der ordentlichen Mitgliederversammlung seinen Rechenschaftsbericht.</w:t>
      </w:r>
    </w:p>
    <w:p w14:paraId="727E9989" w14:textId="77777777" w:rsidR="00D1717A" w:rsidRDefault="00D1717A">
      <w:pPr>
        <w:spacing w:after="120"/>
        <w:jc w:val="center"/>
      </w:pPr>
    </w:p>
    <w:p w14:paraId="7DD51134" w14:textId="77777777" w:rsidR="00D1717A" w:rsidRDefault="00640B93">
      <w:pPr>
        <w:pStyle w:val="berschrift1"/>
      </w:pPr>
      <w:bookmarkStart w:id="13" w:name="_Toc400614303"/>
      <w:bookmarkEnd w:id="13"/>
      <w:r>
        <w:t>§ 11 Beirat</w:t>
      </w:r>
    </w:p>
    <w:p w14:paraId="72020295" w14:textId="77777777" w:rsidR="00D1717A" w:rsidRDefault="00640B93">
      <w:pPr>
        <w:numPr>
          <w:ilvl w:val="0"/>
          <w:numId w:val="1"/>
        </w:numPr>
        <w:spacing w:after="120"/>
        <w:ind w:left="426" w:hanging="359"/>
        <w:jc w:val="both"/>
        <w:rPr>
          <w:sz w:val="24"/>
        </w:rPr>
      </w:pPr>
      <w:r>
        <w:rPr>
          <w:sz w:val="24"/>
        </w:rPr>
        <w:t>Der Beirat hat die Aufgabe dem Verein bei der Verfolgung seiner satzungsmäßigen Zwecke beratend zur Seite zu stehen</w:t>
      </w:r>
      <w:r>
        <w:rPr>
          <w:sz w:val="24"/>
        </w:rPr>
        <w:t>.</w:t>
      </w:r>
    </w:p>
    <w:p w14:paraId="5229F05C" w14:textId="77777777" w:rsidR="00D1717A" w:rsidRDefault="00640B93">
      <w:pPr>
        <w:numPr>
          <w:ilvl w:val="0"/>
          <w:numId w:val="1"/>
        </w:numPr>
        <w:spacing w:after="120"/>
        <w:ind w:left="426" w:hanging="359"/>
        <w:jc w:val="both"/>
        <w:rPr>
          <w:sz w:val="24"/>
        </w:rPr>
      </w:pPr>
      <w:r>
        <w:rPr>
          <w:sz w:val="24"/>
        </w:rPr>
        <w:t>Der Beirat besteht aus den Mitgliedern des Lenkungsausschusses des Software Campus.</w:t>
      </w:r>
    </w:p>
    <w:p w14:paraId="2DF6D85C" w14:textId="77777777" w:rsidR="00D1717A" w:rsidRDefault="00640B93">
      <w:pPr>
        <w:numPr>
          <w:ilvl w:val="0"/>
          <w:numId w:val="1"/>
        </w:numPr>
        <w:spacing w:after="120"/>
        <w:ind w:left="426" w:hanging="359"/>
        <w:jc w:val="both"/>
        <w:rPr>
          <w:sz w:val="24"/>
        </w:rPr>
      </w:pPr>
      <w:r>
        <w:rPr>
          <w:sz w:val="24"/>
        </w:rPr>
        <w:t>Der Beirat darf 2 seiner Mitglieder bestimmen, die ihn bei der Vorstandschaft vertreten.</w:t>
      </w:r>
    </w:p>
    <w:p w14:paraId="71D6FA37" w14:textId="77777777" w:rsidR="00D1717A" w:rsidRDefault="00640B93">
      <w:pPr>
        <w:numPr>
          <w:ilvl w:val="0"/>
          <w:numId w:val="1"/>
        </w:numPr>
        <w:spacing w:after="120"/>
        <w:ind w:left="426" w:hanging="359"/>
        <w:jc w:val="both"/>
        <w:rPr>
          <w:sz w:val="24"/>
        </w:rPr>
      </w:pPr>
      <w:r>
        <w:rPr>
          <w:sz w:val="24"/>
        </w:rPr>
        <w:t>Sofern der Beirat Vertreter bestimmt hat, sind diese vom geschäftsführenden Vorst</w:t>
      </w:r>
      <w:r>
        <w:rPr>
          <w:sz w:val="24"/>
        </w:rPr>
        <w:t>and über aktuelle Vorhaben und Ideen zu unterrichten.</w:t>
      </w:r>
    </w:p>
    <w:p w14:paraId="5F4A040B" w14:textId="77777777" w:rsidR="00D1717A" w:rsidRDefault="00640B93">
      <w:pPr>
        <w:numPr>
          <w:ilvl w:val="0"/>
          <w:numId w:val="1"/>
        </w:numPr>
        <w:spacing w:after="120"/>
        <w:ind w:left="426" w:hanging="359"/>
        <w:jc w:val="both"/>
        <w:rPr>
          <w:sz w:val="24"/>
        </w:rPr>
      </w:pPr>
      <w:r>
        <w:rPr>
          <w:sz w:val="24"/>
        </w:rPr>
        <w:t>Der Beirat kann Vorschläge über die Vorstandschaft einbringen, welche dann den Mitgliedern zur Abstimmung vorgelegt werden.</w:t>
      </w:r>
    </w:p>
    <w:p w14:paraId="358A01C6" w14:textId="77777777" w:rsidR="00D1717A" w:rsidRDefault="00D1717A">
      <w:pPr>
        <w:spacing w:after="120"/>
      </w:pPr>
    </w:p>
    <w:p w14:paraId="0A72D25D" w14:textId="77777777" w:rsidR="00D1717A" w:rsidRDefault="00640B93">
      <w:pPr>
        <w:pStyle w:val="berschrift1"/>
      </w:pPr>
      <w:bookmarkStart w:id="14" w:name="_Toc400614304"/>
      <w:bookmarkEnd w:id="14"/>
      <w:r>
        <w:lastRenderedPageBreak/>
        <w:t>§ 12 Mitgliederversammlung</w:t>
      </w:r>
    </w:p>
    <w:p w14:paraId="71FCED8F" w14:textId="77777777" w:rsidR="00D1717A" w:rsidRDefault="00640B93">
      <w:pPr>
        <w:pStyle w:val="Listenabsatz"/>
        <w:numPr>
          <w:ilvl w:val="3"/>
          <w:numId w:val="1"/>
        </w:numPr>
        <w:spacing w:after="120"/>
        <w:ind w:left="426" w:hanging="426"/>
        <w:jc w:val="both"/>
      </w:pPr>
      <w:r>
        <w:rPr>
          <w:sz w:val="24"/>
        </w:rPr>
        <w:t xml:space="preserve">Einmal jährlich ist vom Vorstand eine ordentliche </w:t>
      </w:r>
      <w:r>
        <w:rPr>
          <w:sz w:val="24"/>
        </w:rPr>
        <w:t>Mitgliederversammlung einzuberufen. Die Ladung hierzu hat mit einer Frist von in der Regel mindestens 30 Tagen, in begründeten Ausnahmefällen von mindestens 14 Tagen persönlich durch einfachen Brief oder via E-Mail mit Bekanntgabe der Tagesordnung zu erfol</w:t>
      </w:r>
      <w:r>
        <w:rPr>
          <w:sz w:val="24"/>
        </w:rPr>
        <w:t>gen. Letztere ist von der Vorstandschaft festzulegen.</w:t>
      </w:r>
    </w:p>
    <w:p w14:paraId="0F32747F" w14:textId="77777777" w:rsidR="00D1717A" w:rsidRDefault="00640B93">
      <w:pPr>
        <w:pStyle w:val="Listenabsatz"/>
        <w:numPr>
          <w:ilvl w:val="3"/>
          <w:numId w:val="1"/>
        </w:numPr>
        <w:spacing w:after="120"/>
        <w:ind w:left="426" w:hanging="426"/>
        <w:jc w:val="both"/>
      </w:pPr>
      <w:r>
        <w:rPr>
          <w:sz w:val="24"/>
        </w:rPr>
        <w:t>Jedes ordentliche Vereinsmitglied hat eine Stimme. Zur Ausübung des Stimmrechts kann ein anderes Mitglied schriftlich bevollmächtigt werden. Niemand darf mehr als insgesamt 2 Stimmen abgeben.</w:t>
      </w:r>
    </w:p>
    <w:p w14:paraId="1DABF532" w14:textId="77777777" w:rsidR="00D1717A" w:rsidRDefault="00640B93">
      <w:pPr>
        <w:pStyle w:val="Listenabsatz"/>
        <w:numPr>
          <w:ilvl w:val="3"/>
          <w:numId w:val="1"/>
        </w:numPr>
        <w:spacing w:after="120"/>
        <w:ind w:left="426" w:hanging="426"/>
        <w:jc w:val="both"/>
      </w:pPr>
      <w:r>
        <w:rPr>
          <w:sz w:val="24"/>
        </w:rPr>
        <w:t>Anträge de</w:t>
      </w:r>
      <w:r>
        <w:rPr>
          <w:sz w:val="24"/>
        </w:rPr>
        <w:t>r Mitglieder zur Tagesordnung sind bis spätestens 5 Tage vor der Versammlung beim 1. Vorsitzenden schriftlich, auch per E-Mail, einzureichen.</w:t>
      </w:r>
    </w:p>
    <w:p w14:paraId="68EA3675" w14:textId="77777777" w:rsidR="00D1717A" w:rsidRDefault="00640B93">
      <w:pPr>
        <w:pStyle w:val="Listenabsatz"/>
        <w:numPr>
          <w:ilvl w:val="3"/>
          <w:numId w:val="1"/>
        </w:numPr>
        <w:spacing w:after="120"/>
        <w:ind w:left="426" w:hanging="426"/>
        <w:jc w:val="both"/>
      </w:pPr>
      <w:r>
        <w:rPr>
          <w:sz w:val="24"/>
        </w:rPr>
        <w:t>Außerordentliche Mitgliederversammlungen haben stattzufinden, wenn solches die Vorstandschaft beschließt oder mind</w:t>
      </w:r>
      <w:r>
        <w:rPr>
          <w:sz w:val="24"/>
        </w:rPr>
        <w:t>estens ein Zehntel der Mitglieder unter Nennung der Gründe es verlangen. Soweit nicht anderweitig spezifiziert, gelten die Regelungen der ordentlichen Mitgliederversammlung analog.</w:t>
      </w:r>
    </w:p>
    <w:p w14:paraId="7C3828A7" w14:textId="77777777" w:rsidR="00D1717A" w:rsidRDefault="00640B93">
      <w:pPr>
        <w:pStyle w:val="Listenabsatz"/>
        <w:numPr>
          <w:ilvl w:val="0"/>
          <w:numId w:val="1"/>
        </w:numPr>
        <w:spacing w:after="120"/>
        <w:ind w:left="426" w:hanging="426"/>
        <w:jc w:val="both"/>
      </w:pPr>
      <w:r>
        <w:rPr>
          <w:sz w:val="24"/>
        </w:rPr>
        <w:t>Die Mitgliederversammlung ist ohne Rücksicht auf die Zahl der Teilnehmenden</w:t>
      </w:r>
      <w:r>
        <w:rPr>
          <w:sz w:val="24"/>
        </w:rPr>
        <w:t xml:space="preserve"> Mitglieder beschlussfähig, ausgenommen über einen Beschluss über die Auflösung des Vereins oder die Änderung des Zwecks. Eine Vereinsauflösung oder Änderung des Zwecks kann nur erfolgen, wenn diese in der Einladung angekündigt ist und mindestens 3/4 der s</w:t>
      </w:r>
      <w:r>
        <w:rPr>
          <w:sz w:val="24"/>
        </w:rPr>
        <w:t>timmberechtigten Mitglieder anwesend sind. Wird diese Zahl nicht erreicht, kann zum Zweck der Auflösung oder der Änderung des gemeinnützigen Zwecks in frühestens 21 Tagen eine weitere Mitgliederversammlung stattfinden, die sodann ohne Rücksicht auf die Zah</w:t>
      </w:r>
      <w:r>
        <w:rPr>
          <w:sz w:val="24"/>
        </w:rPr>
        <w:t>l der anwesenden Mitglieder beschlussfähig ist. In der Einladung zu dieser Versammlung ist darauf besonders hinzuweisen.</w:t>
      </w:r>
    </w:p>
    <w:p w14:paraId="117C7C11" w14:textId="77777777" w:rsidR="00D1717A" w:rsidRDefault="00640B93">
      <w:pPr>
        <w:pStyle w:val="Listenabsatz"/>
        <w:numPr>
          <w:ilvl w:val="0"/>
          <w:numId w:val="1"/>
        </w:numPr>
        <w:spacing w:after="120"/>
        <w:ind w:left="426" w:hanging="426"/>
        <w:jc w:val="both"/>
      </w:pPr>
      <w:r>
        <w:rPr>
          <w:sz w:val="24"/>
        </w:rPr>
        <w:t>Den Vorsitz der Mitgliederversammlung führt der/die 1., bei dessen/deren Verhinderung der/die 2., Vorsitzende. Sind beide Personen nich</w:t>
      </w:r>
      <w:r>
        <w:rPr>
          <w:sz w:val="24"/>
        </w:rPr>
        <w:t>t anwesend, bestimmt die Mitgliederversammlung eine/n Versammlungsleiter/-in aus ihrer Mitte. Alle Abstimmungen und Wahlen können per Akklamation erfolgen, es sei denn, dass mindestens ein Zehntel der anwesenden, stimmberechtigten Mitglieder geheime Abstim</w:t>
      </w:r>
      <w:r>
        <w:rPr>
          <w:sz w:val="24"/>
        </w:rPr>
        <w:t>mung verlangt. Zur Durchführung von Wahlen ist ein Wahlausschuss zu bilden, dem mindestens 2 Vereinsmitglieder, die nicht selbst kandidieren, angehören müssen. Dies können auch Fördermitglieder sein.</w:t>
      </w:r>
    </w:p>
    <w:p w14:paraId="6FB05324" w14:textId="77777777" w:rsidR="00D1717A" w:rsidRDefault="00640B93">
      <w:pPr>
        <w:pStyle w:val="Listenabsatz"/>
        <w:numPr>
          <w:ilvl w:val="0"/>
          <w:numId w:val="1"/>
        </w:numPr>
        <w:spacing w:after="120"/>
        <w:ind w:left="426" w:hanging="426"/>
        <w:jc w:val="both"/>
      </w:pPr>
      <w:r>
        <w:rPr>
          <w:sz w:val="24"/>
        </w:rPr>
        <w:t xml:space="preserve">Über die Mitgliederversammlung ist ein Protokoll zu </w:t>
      </w:r>
      <w:r>
        <w:rPr>
          <w:sz w:val="24"/>
        </w:rPr>
        <w:t>führen.</w:t>
      </w:r>
      <w:r>
        <w:rPr>
          <w:i/>
          <w:color w:val="FF0000"/>
          <w:sz w:val="24"/>
        </w:rPr>
        <w:t xml:space="preserve"> </w:t>
      </w:r>
      <w:r>
        <w:rPr>
          <w:sz w:val="24"/>
        </w:rPr>
        <w:t>Der/Die Protokollführer/-in muss ordentliches Mitglied des Vereins sein und wird vom/von der Versammlungsleiter/-in ernannt. Das Protokoll bestätigt die Ordnungsmäßigkeit der Versammlung und enthält alle Beschlüsse. Es ist vom/von der Versammlungsl</w:t>
      </w:r>
      <w:r>
        <w:rPr>
          <w:sz w:val="24"/>
        </w:rPr>
        <w:t>eiter/-in und vom/von der Protokollführer/-in zu unterzeichnen und wird den Mitgliedern zugänglich gemacht.</w:t>
      </w:r>
    </w:p>
    <w:p w14:paraId="5A728A68" w14:textId="77777777" w:rsidR="00D1717A" w:rsidRDefault="00640B93">
      <w:pPr>
        <w:pStyle w:val="Listenabsatz"/>
        <w:numPr>
          <w:ilvl w:val="0"/>
          <w:numId w:val="1"/>
        </w:numPr>
        <w:spacing w:after="120"/>
        <w:ind w:left="426" w:hanging="426"/>
        <w:jc w:val="both"/>
      </w:pPr>
      <w:r>
        <w:rPr>
          <w:sz w:val="24"/>
        </w:rPr>
        <w:t>Der Mitgliederversammlung obliegt mit einfacher Mehrheit der abgegebenen Stimmen mindestens über folgendes zu entscheiden:</w:t>
      </w:r>
    </w:p>
    <w:p w14:paraId="77349B35" w14:textId="77777777" w:rsidR="00D1717A" w:rsidRDefault="00640B93">
      <w:pPr>
        <w:pStyle w:val="Listenabsatz"/>
        <w:numPr>
          <w:ilvl w:val="1"/>
          <w:numId w:val="16"/>
        </w:numPr>
        <w:spacing w:after="120"/>
        <w:ind w:left="1843"/>
        <w:jc w:val="both"/>
      </w:pPr>
      <w:r>
        <w:rPr>
          <w:sz w:val="24"/>
        </w:rPr>
        <w:t>Genehmigung der Tätigkeit</w:t>
      </w:r>
      <w:r>
        <w:rPr>
          <w:sz w:val="24"/>
        </w:rPr>
        <w:t>sberichte und des Rechnungsabschlusses.</w:t>
      </w:r>
    </w:p>
    <w:p w14:paraId="383341E1" w14:textId="77777777" w:rsidR="00D1717A" w:rsidRDefault="00640B93">
      <w:pPr>
        <w:pStyle w:val="Listenabsatz"/>
        <w:numPr>
          <w:ilvl w:val="1"/>
          <w:numId w:val="16"/>
        </w:numPr>
        <w:spacing w:after="120"/>
        <w:ind w:left="1843"/>
        <w:jc w:val="both"/>
      </w:pPr>
      <w:r>
        <w:rPr>
          <w:sz w:val="24"/>
        </w:rPr>
        <w:lastRenderedPageBreak/>
        <w:t>Entlastung der Vorstandschaft.</w:t>
      </w:r>
    </w:p>
    <w:p w14:paraId="217337DF" w14:textId="77777777" w:rsidR="00D1717A" w:rsidRDefault="00640B93">
      <w:pPr>
        <w:pStyle w:val="Listenabsatz"/>
        <w:numPr>
          <w:ilvl w:val="1"/>
          <w:numId w:val="16"/>
        </w:numPr>
        <w:spacing w:after="120"/>
        <w:ind w:left="1843"/>
        <w:jc w:val="both"/>
      </w:pPr>
      <w:r>
        <w:rPr>
          <w:sz w:val="24"/>
        </w:rPr>
        <w:t>Entlastung der Kassenprüfer/-in.</w:t>
      </w:r>
    </w:p>
    <w:p w14:paraId="5C332566" w14:textId="77777777" w:rsidR="00D1717A" w:rsidRDefault="00640B93">
      <w:pPr>
        <w:pStyle w:val="Listenabsatz"/>
        <w:numPr>
          <w:ilvl w:val="1"/>
          <w:numId w:val="16"/>
        </w:numPr>
        <w:spacing w:after="120"/>
        <w:ind w:left="1843"/>
        <w:jc w:val="both"/>
      </w:pPr>
      <w:r>
        <w:rPr>
          <w:sz w:val="24"/>
        </w:rPr>
        <w:t>Festsetzung der Mitgliedsbeiträge.</w:t>
      </w:r>
    </w:p>
    <w:p w14:paraId="312EAD85" w14:textId="77777777" w:rsidR="00D1717A" w:rsidRDefault="00640B93">
      <w:pPr>
        <w:pStyle w:val="Listenabsatz"/>
        <w:numPr>
          <w:ilvl w:val="1"/>
          <w:numId w:val="16"/>
        </w:numPr>
        <w:spacing w:after="120"/>
        <w:ind w:left="1843"/>
        <w:jc w:val="both"/>
      </w:pPr>
      <w:r>
        <w:rPr>
          <w:sz w:val="24"/>
        </w:rPr>
        <w:t>Wahl des Vorstandes und der Vorstandschaft.</w:t>
      </w:r>
    </w:p>
    <w:p w14:paraId="66C39DA2" w14:textId="77777777" w:rsidR="00D1717A" w:rsidRDefault="00640B93">
      <w:pPr>
        <w:pStyle w:val="Listenabsatz"/>
        <w:numPr>
          <w:ilvl w:val="0"/>
          <w:numId w:val="1"/>
        </w:numPr>
        <w:spacing w:after="120"/>
        <w:ind w:left="426" w:hanging="426"/>
        <w:jc w:val="both"/>
      </w:pPr>
      <w:r>
        <w:rPr>
          <w:sz w:val="24"/>
        </w:rPr>
        <w:t>Eine Mehrheit von 3/4 der abgegebenen Stimmen ist erforderlich für:</w:t>
      </w:r>
    </w:p>
    <w:p w14:paraId="79833347" w14:textId="77777777" w:rsidR="00D1717A" w:rsidRDefault="00640B93">
      <w:pPr>
        <w:pStyle w:val="Listenabsatz"/>
        <w:numPr>
          <w:ilvl w:val="1"/>
          <w:numId w:val="17"/>
        </w:numPr>
        <w:spacing w:after="120"/>
        <w:ind w:left="1843"/>
        <w:jc w:val="both"/>
      </w:pPr>
      <w:r>
        <w:rPr>
          <w:sz w:val="24"/>
        </w:rPr>
        <w:t>Aufna</w:t>
      </w:r>
      <w:r>
        <w:rPr>
          <w:sz w:val="24"/>
        </w:rPr>
        <w:t>hme weiterer Punkte in die Tagesordnung, ausgenommen Auflösung des Vereins und Änderung des gemeinnützigen Zwecks.</w:t>
      </w:r>
    </w:p>
    <w:p w14:paraId="39532C6B" w14:textId="77777777" w:rsidR="00D1717A" w:rsidRDefault="00640B93">
      <w:pPr>
        <w:pStyle w:val="Listenabsatz"/>
        <w:numPr>
          <w:ilvl w:val="1"/>
          <w:numId w:val="17"/>
        </w:numPr>
        <w:spacing w:after="120"/>
        <w:ind w:left="1843"/>
        <w:jc w:val="both"/>
      </w:pPr>
      <w:r>
        <w:rPr>
          <w:sz w:val="24"/>
        </w:rPr>
        <w:t>Erlass von Vereinsordnungen und Arbeitsanweisungen für die Vereinsführung.</w:t>
      </w:r>
    </w:p>
    <w:p w14:paraId="46DBE800" w14:textId="77777777" w:rsidR="00D1717A" w:rsidRDefault="00640B93">
      <w:pPr>
        <w:pStyle w:val="Listenabsatz"/>
        <w:numPr>
          <w:ilvl w:val="1"/>
          <w:numId w:val="17"/>
        </w:numPr>
        <w:spacing w:after="120"/>
        <w:ind w:left="1843"/>
        <w:jc w:val="both"/>
      </w:pPr>
      <w:r>
        <w:rPr>
          <w:sz w:val="24"/>
        </w:rPr>
        <w:t>Änderungen in der Satzung.</w:t>
      </w:r>
    </w:p>
    <w:p w14:paraId="7D602DC0" w14:textId="77777777" w:rsidR="00D1717A" w:rsidRDefault="00640B93">
      <w:pPr>
        <w:pStyle w:val="Listenabsatz"/>
        <w:numPr>
          <w:ilvl w:val="1"/>
          <w:numId w:val="17"/>
        </w:numPr>
        <w:spacing w:after="120"/>
        <w:ind w:left="1843"/>
        <w:jc w:val="both"/>
      </w:pPr>
      <w:r>
        <w:rPr>
          <w:sz w:val="24"/>
        </w:rPr>
        <w:t>Berufung über die Aufnahme und Ausschlu</w:t>
      </w:r>
      <w:r>
        <w:rPr>
          <w:sz w:val="24"/>
        </w:rPr>
        <w:t>ss von Mitgliedern.</w:t>
      </w:r>
    </w:p>
    <w:p w14:paraId="6DC81236" w14:textId="77777777" w:rsidR="00D1717A" w:rsidRDefault="00640B93">
      <w:pPr>
        <w:pStyle w:val="Listenabsatz"/>
        <w:numPr>
          <w:ilvl w:val="1"/>
          <w:numId w:val="17"/>
        </w:numPr>
        <w:spacing w:after="120"/>
        <w:ind w:left="1843"/>
        <w:jc w:val="both"/>
      </w:pPr>
      <w:r>
        <w:rPr>
          <w:sz w:val="24"/>
        </w:rPr>
        <w:t>Auflösung des Vereins und Verwendung des restlichen Vereinsvermögens.</w:t>
      </w:r>
    </w:p>
    <w:p w14:paraId="2F6F9E60" w14:textId="77777777" w:rsidR="00D1717A" w:rsidRDefault="00640B93">
      <w:pPr>
        <w:spacing w:after="120"/>
      </w:pPr>
      <w:r>
        <w:rPr>
          <w:sz w:val="24"/>
        </w:rPr>
        <w:t xml:space="preserve"> </w:t>
      </w:r>
    </w:p>
    <w:p w14:paraId="681B8CFC" w14:textId="77777777" w:rsidR="00D1717A" w:rsidRDefault="00640B93">
      <w:pPr>
        <w:pStyle w:val="berschrift1"/>
      </w:pPr>
      <w:bookmarkStart w:id="15" w:name="_Toc400614305"/>
      <w:bookmarkEnd w:id="15"/>
      <w:r>
        <w:t>§ 13 Auflösung des Vereins und Zweckänderung</w:t>
      </w:r>
    </w:p>
    <w:p w14:paraId="03FC7DA9" w14:textId="77777777" w:rsidR="00D1717A" w:rsidRDefault="00640B93">
      <w:pPr>
        <w:pStyle w:val="Listenabsatz"/>
        <w:numPr>
          <w:ilvl w:val="3"/>
          <w:numId w:val="18"/>
        </w:numPr>
        <w:spacing w:after="120"/>
        <w:ind w:left="426"/>
        <w:jc w:val="both"/>
      </w:pPr>
      <w:r>
        <w:rPr>
          <w:sz w:val="24"/>
        </w:rPr>
        <w:t xml:space="preserve">Die Auflösung des Vereins oder die Änderung seines gemeinnützigen Zwecks kann nur in einer dazu einberufenen </w:t>
      </w:r>
      <w:r>
        <w:rPr>
          <w:sz w:val="24"/>
        </w:rPr>
        <w:t>Mitgliederversammlung erfolgen. Sofern diese nicht besondere Liquidatoren bestellt, sind der 1. und 2. Vorsitzende gemeinsam vertretungsberechtigte Liquidatoren. Änderungen des Vereinszwecks bedürfen der Genehmigung des Finanzamtes.</w:t>
      </w:r>
    </w:p>
    <w:p w14:paraId="086D7545" w14:textId="77777777" w:rsidR="00D1717A" w:rsidRDefault="00640B93">
      <w:pPr>
        <w:pStyle w:val="Listenabsatz"/>
        <w:numPr>
          <w:ilvl w:val="3"/>
          <w:numId w:val="18"/>
        </w:numPr>
        <w:spacing w:after="120"/>
        <w:ind w:left="426"/>
        <w:jc w:val="both"/>
      </w:pPr>
      <w:r>
        <w:rPr>
          <w:sz w:val="24"/>
        </w:rPr>
        <w:t xml:space="preserve">Das Vermögen fällt bei </w:t>
      </w:r>
      <w:r>
        <w:rPr>
          <w:sz w:val="24"/>
        </w:rPr>
        <w:t>seiner Auflösung einer im Rahmen des Auflösungsbeschlusses zu bestimmenden gemeinnützigen Organisation zu, deren Zweck den Zwecken des Software Campus Alumni Vereins nahe steht.</w:t>
      </w:r>
    </w:p>
    <w:sectPr w:rsidR="00D1717A">
      <w:headerReference w:type="default" r:id="rId13"/>
      <w:footerReference w:type="default" r:id="rId14"/>
      <w:pgSz w:w="11906" w:h="16838"/>
      <w:pgMar w:top="1440" w:right="1440" w:bottom="1440" w:left="1440" w:header="720" w:footer="720" w:gutter="0"/>
      <w:pgNumType w:start="1"/>
      <w:cols w:space="720"/>
      <w:formProt w:val="0"/>
      <w:docGrid w:linePitch="299"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abian Bendun" w:date="2017-08-01T18:52:00Z" w:initials="FB">
    <w:p w14:paraId="0E291BB9" w14:textId="77777777" w:rsidR="00D1717A" w:rsidRDefault="00640B93">
      <w:r>
        <w:rPr>
          <w:rFonts w:ascii="Liberation Serif" w:eastAsia="DejaVu Sans" w:hAnsi="Liberation Serif" w:cs="DejaVu Sans"/>
          <w:color w:val="auto"/>
          <w:sz w:val="24"/>
          <w:szCs w:val="24"/>
          <w:lang w:val="en-US" w:eastAsia="en-US" w:bidi="en-US"/>
        </w:rPr>
        <w:t>Neues Logo!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291B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F6F3C" w14:textId="77777777" w:rsidR="00640B93" w:rsidRDefault="00640B93">
      <w:pPr>
        <w:spacing w:line="240" w:lineRule="auto"/>
      </w:pPr>
      <w:r>
        <w:separator/>
      </w:r>
    </w:p>
  </w:endnote>
  <w:endnote w:type="continuationSeparator" w:id="0">
    <w:p w14:paraId="63335DEA" w14:textId="77777777" w:rsidR="00640B93" w:rsidRDefault="00640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72CD1" w14:textId="77777777" w:rsidR="00D1717A" w:rsidRDefault="00640B93">
    <w:pPr>
      <w:pStyle w:val="Fuzeile"/>
      <w:tabs>
        <w:tab w:val="left" w:pos="8130"/>
      </w:tabs>
    </w:pPr>
    <w:r>
      <w:rPr>
        <w:noProof/>
      </w:rPr>
      <mc:AlternateContent>
        <mc:Choice Requires="wps">
          <w:drawing>
            <wp:anchor distT="0" distB="0" distL="114300" distR="113665" simplePos="0" relativeHeight="8" behindDoc="1" locked="0" layoutInCell="1" allowOverlap="1" wp14:anchorId="3B47C4AA" wp14:editId="4B507FBB">
              <wp:simplePos x="0" y="0"/>
              <wp:positionH relativeFrom="column">
                <wp:posOffset>5322570</wp:posOffset>
              </wp:positionH>
              <wp:positionV relativeFrom="paragraph">
                <wp:posOffset>17145</wp:posOffset>
              </wp:positionV>
              <wp:extent cx="657860" cy="219710"/>
              <wp:effectExtent l="0" t="0" r="9525" b="9525"/>
              <wp:wrapNone/>
              <wp:docPr id="3" name="Textfeld 2"/>
              <wp:cNvGraphicFramePr/>
              <a:graphic xmlns:a="http://schemas.openxmlformats.org/drawingml/2006/main">
                <a:graphicData uri="http://schemas.microsoft.com/office/word/2010/wordprocessingShape">
                  <wps:wsp>
                    <wps:cNvSpPr/>
                    <wps:spPr>
                      <a:xfrm>
                        <a:off x="0" y="0"/>
                        <a:ext cx="657360" cy="219240"/>
                      </a:xfrm>
                      <a:prstGeom prst="rect">
                        <a:avLst/>
                      </a:prstGeom>
                      <a:solidFill>
                        <a:srgbClr val="08306C"/>
                      </a:solidFill>
                      <a:ln w="9360">
                        <a:noFill/>
                      </a:ln>
                    </wps:spPr>
                    <wps:style>
                      <a:lnRef idx="0">
                        <a:scrgbClr r="0" g="0" b="0"/>
                      </a:lnRef>
                      <a:fillRef idx="0">
                        <a:scrgbClr r="0" g="0" b="0"/>
                      </a:fillRef>
                      <a:effectRef idx="0">
                        <a:scrgbClr r="0" g="0" b="0"/>
                      </a:effectRef>
                      <a:fontRef idx="minor"/>
                    </wps:style>
                    <wps:txbx>
                      <w:txbxContent>
                        <w:p w14:paraId="4D7D844C" w14:textId="77777777" w:rsidR="00D1717A" w:rsidRDefault="00640B93">
                          <w:pPr>
                            <w:pStyle w:val="FrameContents"/>
                            <w:jc w:val="right"/>
                          </w:pPr>
                          <w:r>
                            <w:rPr>
                              <w:b/>
                              <w:color w:val="FFFFFF" w:themeColor="background1"/>
                            </w:rPr>
                            <w:t xml:space="preserve"> </w:t>
                          </w:r>
                          <w:r>
                            <w:rPr>
                              <w:b/>
                              <w:color w:val="FFFFFF" w:themeColor="background1"/>
                            </w:rPr>
                            <w:fldChar w:fldCharType="begin"/>
                          </w:r>
                          <w:r>
                            <w:instrText>PAGE \* ARABIC</w:instrText>
                          </w:r>
                          <w:r>
                            <w:fldChar w:fldCharType="separate"/>
                          </w:r>
                          <w:r w:rsidR="007D25D0">
                            <w:rPr>
                              <w:noProof/>
                            </w:rPr>
                            <w:t>5</w:t>
                          </w:r>
                          <w:r>
                            <w:fldChar w:fldCharType="end"/>
                          </w:r>
                          <w:r>
                            <w:rPr>
                              <w:b/>
                              <w:color w:val="FFFFFF" w:themeColor="background1"/>
                            </w:rPr>
                            <w:t xml:space="preserve"> / </w:t>
                          </w:r>
                          <w:r>
                            <w:fldChar w:fldCharType="begin"/>
                          </w:r>
                          <w:r>
                            <w:instrText>SECTIONPAGES   \* MERGEFORMAT</w:instrText>
                          </w:r>
                          <w:r w:rsidR="007D25D0">
                            <w:fldChar w:fldCharType="separate"/>
                          </w:r>
                          <w:r w:rsidR="007D25D0">
                            <w:rPr>
                              <w:noProof/>
                            </w:rPr>
                            <w:t>6</w:t>
                          </w:r>
                          <w:r>
                            <w:fldChar w:fldCharType="end"/>
                          </w:r>
                          <w:bookmarkStart w:id="16" w:name="__Fieldmark__393_350799207"/>
                          <w:bookmarkEnd w:id="16"/>
                          <w:ins w:id="17" w:author="Fabian Bendun" w:date="2017-08-01T18:52:00Z">
                            <w:r>
                              <w:rPr>
                                <w:b/>
                                <w:color w:val="FFFFFF" w:themeColor="background1"/>
                              </w:rPr>
                              <w:t>7</w:t>
                            </w:r>
                          </w:ins>
                          <w:del w:id="18" w:author="Fabian Bendun" w:date="2017-08-01T18:31:00Z">
                            <w:r>
                              <w:rPr>
                                <w:b/>
                                <w:color w:val="FFFFFF" w:themeColor="background1"/>
                              </w:rPr>
                              <w:delText>7</w:delText>
                            </w:r>
                          </w:del>
                        </w:p>
                      </w:txbxContent>
                    </wps:txbx>
                    <wps:bodyPr anchor="ctr">
                      <a:noAutofit/>
                    </wps:bodyPr>
                  </wps:wsp>
                </a:graphicData>
              </a:graphic>
            </wp:anchor>
          </w:drawing>
        </mc:Choice>
        <mc:Fallback>
          <w:pict>
            <v:rect w14:anchorId="3B47C4AA" id="Textfeld 2" o:spid="_x0000_s1026" style="position:absolute;margin-left:419.1pt;margin-top:1.35pt;width:51.8pt;height:17.3pt;z-index:-503316472;visibility:visible;mso-wrap-style:square;mso-wrap-distance-left:9pt;mso-wrap-distance-top:0;mso-wrap-distance-right:8.9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" fillcolor="#08306c" stroked="f" strokeweight=".26mm">
              <v:textbox>
                <w:txbxContent>
                  <w:p w14:paraId="4D7D844C" w14:textId="77777777" w:rsidR="00D1717A" w:rsidRDefault="00640B93">
                    <w:pPr>
                      <w:pStyle w:val="FrameContents"/>
                      <w:jc w:val="right"/>
                    </w:pPr>
                    <w:r>
                      <w:rPr>
                        <w:b/>
                        <w:color w:val="FFFFFF" w:themeColor="background1"/>
                      </w:rPr>
                      <w:t xml:space="preserve"> </w:t>
                    </w:r>
                    <w:r>
                      <w:rPr>
                        <w:b/>
                        <w:color w:val="FFFFFF" w:themeColor="background1"/>
                      </w:rPr>
                      <w:fldChar w:fldCharType="begin"/>
                    </w:r>
                    <w:r>
                      <w:instrText>PAGE \* ARABIC</w:instrText>
                    </w:r>
                    <w:r>
                      <w:fldChar w:fldCharType="separate"/>
                    </w:r>
                    <w:r w:rsidR="007D25D0">
                      <w:rPr>
                        <w:noProof/>
                      </w:rPr>
                      <w:t>5</w:t>
                    </w:r>
                    <w:r>
                      <w:fldChar w:fldCharType="end"/>
                    </w:r>
                    <w:r>
                      <w:rPr>
                        <w:b/>
                        <w:color w:val="FFFFFF" w:themeColor="background1"/>
                      </w:rPr>
                      <w:t xml:space="preserve"> / </w:t>
                    </w:r>
                    <w:r>
                      <w:fldChar w:fldCharType="begin"/>
                    </w:r>
                    <w:r>
                      <w:instrText>SECTIONPAGES   \* MERGEFORMAT</w:instrText>
                    </w:r>
                    <w:r w:rsidR="007D25D0">
                      <w:fldChar w:fldCharType="separate"/>
                    </w:r>
                    <w:r w:rsidR="007D25D0">
                      <w:rPr>
                        <w:noProof/>
                      </w:rPr>
                      <w:t>6</w:t>
                    </w:r>
                    <w:r>
                      <w:fldChar w:fldCharType="end"/>
                    </w:r>
                    <w:bookmarkStart w:id="19" w:name="__Fieldmark__393_350799207"/>
                    <w:bookmarkEnd w:id="19"/>
                    <w:ins w:id="20" w:author="Fabian Bendun" w:date="2017-08-01T18:52:00Z">
                      <w:r>
                        <w:rPr>
                          <w:b/>
                          <w:color w:val="FFFFFF" w:themeColor="background1"/>
                        </w:rPr>
                        <w:t>7</w:t>
                      </w:r>
                    </w:ins>
                    <w:del w:id="21" w:author="Fabian Bendun" w:date="2017-08-01T18:31:00Z">
                      <w:r>
                        <w:rPr>
                          <w:b/>
                          <w:color w:val="FFFFFF" w:themeColor="background1"/>
                        </w:rPr>
                        <w:delText>7</w:delText>
                      </w:r>
                    </w:del>
                  </w:p>
                </w:txbxContent>
              </v:textbox>
            </v:rect>
          </w:pict>
        </mc:Fallback>
      </mc:AlternateContent>
    </w:r>
    <w:r>
      <w:rPr>
        <w:noProof/>
      </w:rPr>
      <w:drawing>
        <wp:anchor distT="0" distB="0" distL="114300" distR="115570" simplePos="0" relativeHeight="23" behindDoc="1" locked="0" layoutInCell="1" allowOverlap="1" wp14:anchorId="6A40F7D5" wp14:editId="59708A7B">
          <wp:simplePos x="0" y="0"/>
          <wp:positionH relativeFrom="column">
            <wp:posOffset>-28575</wp:posOffset>
          </wp:positionH>
          <wp:positionV relativeFrom="paragraph">
            <wp:posOffset>-172720</wp:posOffset>
          </wp:positionV>
          <wp:extent cx="417830" cy="464185"/>
          <wp:effectExtent l="0" t="0" r="0" b="0"/>
          <wp:wrapNone/>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noChangeArrowheads="1"/>
                  </pic:cNvPicPr>
                </pic:nvPicPr>
                <pic:blipFill>
                  <a:blip r:embed="rId1"/>
                  <a:stretch>
                    <a:fillRect/>
                  </a:stretch>
                </pic:blipFill>
                <pic:spPr bwMode="auto">
                  <a:xfrm>
                    <a:off x="0" y="0"/>
                    <a:ext cx="417830" cy="464185"/>
                  </a:xfrm>
                  <a:prstGeom prst="rect">
                    <a:avLst/>
                  </a:prstGeom>
                </pic:spPr>
              </pic:pic>
            </a:graphicData>
          </a:graphic>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C22DC" w14:textId="77777777" w:rsidR="00640B93" w:rsidRDefault="00640B93">
      <w:pPr>
        <w:spacing w:line="240" w:lineRule="auto"/>
      </w:pPr>
      <w:r>
        <w:separator/>
      </w:r>
    </w:p>
  </w:footnote>
  <w:footnote w:type="continuationSeparator" w:id="0">
    <w:p w14:paraId="50443EC7" w14:textId="77777777" w:rsidR="00640B93" w:rsidRDefault="00640B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C5FE9" w14:textId="77777777" w:rsidR="00D1717A" w:rsidRDefault="00640B93">
    <w:pPr>
      <w:pStyle w:val="Kopfzeile"/>
      <w:tabs>
        <w:tab w:val="left" w:pos="760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15C9" w14:textId="77777777" w:rsidR="00D1717A" w:rsidRDefault="00640B93">
    <w:pPr>
      <w:pStyle w:val="Kopfzeile"/>
      <w:tabs>
        <w:tab w:val="left" w:pos="760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4A78"/>
    <w:multiLevelType w:val="multilevel"/>
    <w:tmpl w:val="59D01070"/>
    <w:lvl w:ilvl="0">
      <w:start w:val="1"/>
      <w:numFmt w:val="lowerLetter"/>
      <w:lvlText w:val="%1."/>
      <w:lvlJc w:val="left"/>
      <w:pPr>
        <w:ind w:left="1801" w:hanging="360"/>
      </w:pPr>
    </w:lvl>
    <w:lvl w:ilvl="1">
      <w:start w:val="1"/>
      <w:numFmt w:val="lowerLetter"/>
      <w:lvlText w:val="%2."/>
      <w:lvlJc w:val="left"/>
      <w:pPr>
        <w:ind w:left="2521" w:hanging="360"/>
      </w:pPr>
    </w:lvl>
    <w:lvl w:ilvl="2">
      <w:start w:val="1"/>
      <w:numFmt w:val="lowerRoman"/>
      <w:lvlText w:val="%3."/>
      <w:lvlJc w:val="right"/>
      <w:pPr>
        <w:ind w:left="3241" w:hanging="180"/>
      </w:pPr>
    </w:lvl>
    <w:lvl w:ilvl="3">
      <w:start w:val="1"/>
      <w:numFmt w:val="decimal"/>
      <w:lvlText w:val="%4."/>
      <w:lvlJc w:val="left"/>
      <w:pPr>
        <w:ind w:left="3961" w:hanging="360"/>
      </w:pPr>
    </w:lvl>
    <w:lvl w:ilvl="4">
      <w:start w:val="1"/>
      <w:numFmt w:val="lowerLetter"/>
      <w:lvlText w:val="%5."/>
      <w:lvlJc w:val="left"/>
      <w:pPr>
        <w:ind w:left="4681" w:hanging="360"/>
      </w:pPr>
    </w:lvl>
    <w:lvl w:ilvl="5">
      <w:start w:val="1"/>
      <w:numFmt w:val="lowerRoman"/>
      <w:lvlText w:val="%6."/>
      <w:lvlJc w:val="right"/>
      <w:pPr>
        <w:ind w:left="5401" w:hanging="180"/>
      </w:pPr>
    </w:lvl>
    <w:lvl w:ilvl="6">
      <w:start w:val="1"/>
      <w:numFmt w:val="decimal"/>
      <w:lvlText w:val="%7."/>
      <w:lvlJc w:val="left"/>
      <w:pPr>
        <w:ind w:left="6121" w:hanging="360"/>
      </w:pPr>
    </w:lvl>
    <w:lvl w:ilvl="7">
      <w:start w:val="1"/>
      <w:numFmt w:val="lowerLetter"/>
      <w:lvlText w:val="%8."/>
      <w:lvlJc w:val="left"/>
      <w:pPr>
        <w:ind w:left="6841" w:hanging="360"/>
      </w:pPr>
    </w:lvl>
    <w:lvl w:ilvl="8">
      <w:start w:val="1"/>
      <w:numFmt w:val="lowerRoman"/>
      <w:lvlText w:val="%9."/>
      <w:lvlJc w:val="right"/>
      <w:pPr>
        <w:ind w:left="7561" w:hanging="180"/>
      </w:pPr>
    </w:lvl>
  </w:abstractNum>
  <w:abstractNum w:abstractNumId="1" w15:restartNumberingAfterBreak="0">
    <w:nsid w:val="04C23C5C"/>
    <w:multiLevelType w:val="multilevel"/>
    <w:tmpl w:val="B4407E38"/>
    <w:lvl w:ilvl="0">
      <w:start w:val="1"/>
      <w:numFmt w:val="lowerLetter"/>
      <w:lvlText w:val="%1."/>
      <w:lvlJc w:val="left"/>
      <w:pPr>
        <w:ind w:left="2161" w:hanging="360"/>
      </w:pPr>
    </w:lvl>
    <w:lvl w:ilvl="1">
      <w:start w:val="1"/>
      <w:numFmt w:val="lowerLetter"/>
      <w:lvlText w:val="%2."/>
      <w:lvlJc w:val="left"/>
      <w:pPr>
        <w:ind w:left="2881" w:hanging="360"/>
      </w:pPr>
    </w:lvl>
    <w:lvl w:ilvl="2">
      <w:start w:val="1"/>
      <w:numFmt w:val="lowerRoman"/>
      <w:lvlText w:val="%3."/>
      <w:lvlJc w:val="right"/>
      <w:pPr>
        <w:ind w:left="3601" w:hanging="180"/>
      </w:pPr>
    </w:lvl>
    <w:lvl w:ilvl="3">
      <w:start w:val="1"/>
      <w:numFmt w:val="decimal"/>
      <w:lvlText w:val="%4."/>
      <w:lvlJc w:val="left"/>
      <w:pPr>
        <w:ind w:left="4321" w:hanging="360"/>
      </w:pPr>
    </w:lvl>
    <w:lvl w:ilvl="4">
      <w:start w:val="1"/>
      <w:numFmt w:val="lowerLetter"/>
      <w:lvlText w:val="%5."/>
      <w:lvlJc w:val="left"/>
      <w:pPr>
        <w:ind w:left="5041" w:hanging="360"/>
      </w:pPr>
    </w:lvl>
    <w:lvl w:ilvl="5">
      <w:start w:val="1"/>
      <w:numFmt w:val="lowerRoman"/>
      <w:lvlText w:val="%6."/>
      <w:lvlJc w:val="right"/>
      <w:pPr>
        <w:ind w:left="5761" w:hanging="180"/>
      </w:pPr>
    </w:lvl>
    <w:lvl w:ilvl="6">
      <w:start w:val="1"/>
      <w:numFmt w:val="decimal"/>
      <w:lvlText w:val="%7."/>
      <w:lvlJc w:val="left"/>
      <w:pPr>
        <w:ind w:left="6481" w:hanging="360"/>
      </w:pPr>
    </w:lvl>
    <w:lvl w:ilvl="7">
      <w:start w:val="1"/>
      <w:numFmt w:val="lowerLetter"/>
      <w:lvlText w:val="%8."/>
      <w:lvlJc w:val="left"/>
      <w:pPr>
        <w:ind w:left="7201" w:hanging="360"/>
      </w:pPr>
    </w:lvl>
    <w:lvl w:ilvl="8">
      <w:start w:val="1"/>
      <w:numFmt w:val="lowerRoman"/>
      <w:lvlText w:val="%9."/>
      <w:lvlJc w:val="right"/>
      <w:pPr>
        <w:ind w:left="7921" w:hanging="180"/>
      </w:pPr>
    </w:lvl>
  </w:abstractNum>
  <w:abstractNum w:abstractNumId="2" w15:restartNumberingAfterBreak="0">
    <w:nsid w:val="059F5D6D"/>
    <w:multiLevelType w:val="multilevel"/>
    <w:tmpl w:val="CAB2CB1C"/>
    <w:lvl w:ilvl="0">
      <w:start w:val="1"/>
      <w:numFmt w:val="lowerLetter"/>
      <w:lvlText w:val="%1."/>
      <w:lvlJc w:val="left"/>
      <w:pPr>
        <w:ind w:left="1801" w:hanging="360"/>
      </w:pPr>
    </w:lvl>
    <w:lvl w:ilvl="1">
      <w:start w:val="1"/>
      <w:numFmt w:val="lowerLetter"/>
      <w:lvlText w:val="%2."/>
      <w:lvlJc w:val="left"/>
      <w:pPr>
        <w:ind w:left="2521" w:hanging="360"/>
      </w:pPr>
    </w:lvl>
    <w:lvl w:ilvl="2">
      <w:start w:val="1"/>
      <w:numFmt w:val="lowerRoman"/>
      <w:lvlText w:val="%3."/>
      <w:lvlJc w:val="right"/>
      <w:pPr>
        <w:ind w:left="3241" w:hanging="180"/>
      </w:pPr>
    </w:lvl>
    <w:lvl w:ilvl="3">
      <w:start w:val="1"/>
      <w:numFmt w:val="decimal"/>
      <w:lvlText w:val="%4."/>
      <w:lvlJc w:val="left"/>
      <w:pPr>
        <w:ind w:left="3961" w:hanging="360"/>
      </w:pPr>
    </w:lvl>
    <w:lvl w:ilvl="4">
      <w:start w:val="1"/>
      <w:numFmt w:val="lowerLetter"/>
      <w:lvlText w:val="%5."/>
      <w:lvlJc w:val="left"/>
      <w:pPr>
        <w:ind w:left="4681" w:hanging="360"/>
      </w:pPr>
    </w:lvl>
    <w:lvl w:ilvl="5">
      <w:start w:val="1"/>
      <w:numFmt w:val="lowerRoman"/>
      <w:lvlText w:val="%6."/>
      <w:lvlJc w:val="right"/>
      <w:pPr>
        <w:ind w:left="5401" w:hanging="180"/>
      </w:pPr>
    </w:lvl>
    <w:lvl w:ilvl="6">
      <w:start w:val="1"/>
      <w:numFmt w:val="decimal"/>
      <w:lvlText w:val="%7."/>
      <w:lvlJc w:val="left"/>
      <w:pPr>
        <w:ind w:left="6121" w:hanging="360"/>
      </w:pPr>
    </w:lvl>
    <w:lvl w:ilvl="7">
      <w:start w:val="1"/>
      <w:numFmt w:val="lowerLetter"/>
      <w:lvlText w:val="%8."/>
      <w:lvlJc w:val="left"/>
      <w:pPr>
        <w:ind w:left="6841" w:hanging="360"/>
      </w:pPr>
    </w:lvl>
    <w:lvl w:ilvl="8">
      <w:start w:val="1"/>
      <w:numFmt w:val="lowerRoman"/>
      <w:lvlText w:val="%9."/>
      <w:lvlJc w:val="right"/>
      <w:pPr>
        <w:ind w:left="7561" w:hanging="180"/>
      </w:pPr>
    </w:lvl>
  </w:abstractNum>
  <w:abstractNum w:abstractNumId="3" w15:restartNumberingAfterBreak="0">
    <w:nsid w:val="0767336E"/>
    <w:multiLevelType w:val="multilevel"/>
    <w:tmpl w:val="96E67CEE"/>
    <w:lvl w:ilvl="0">
      <w:start w:val="1"/>
      <w:numFmt w:val="lowerLetter"/>
      <w:lvlText w:val="%1."/>
      <w:lvlJc w:val="left"/>
      <w:pPr>
        <w:ind w:left="1801" w:hanging="360"/>
      </w:pPr>
    </w:lvl>
    <w:lvl w:ilvl="1">
      <w:start w:val="1"/>
      <w:numFmt w:val="lowerLetter"/>
      <w:lvlText w:val="%2."/>
      <w:lvlJc w:val="left"/>
      <w:pPr>
        <w:ind w:left="2521" w:hanging="360"/>
      </w:pPr>
    </w:lvl>
    <w:lvl w:ilvl="2">
      <w:start w:val="1"/>
      <w:numFmt w:val="lowerRoman"/>
      <w:lvlText w:val="%3."/>
      <w:lvlJc w:val="right"/>
      <w:pPr>
        <w:ind w:left="3241" w:hanging="180"/>
      </w:pPr>
    </w:lvl>
    <w:lvl w:ilvl="3">
      <w:start w:val="1"/>
      <w:numFmt w:val="decimal"/>
      <w:lvlText w:val="%4."/>
      <w:lvlJc w:val="left"/>
      <w:pPr>
        <w:ind w:left="3961" w:hanging="360"/>
      </w:pPr>
    </w:lvl>
    <w:lvl w:ilvl="4">
      <w:start w:val="1"/>
      <w:numFmt w:val="lowerLetter"/>
      <w:lvlText w:val="%5."/>
      <w:lvlJc w:val="left"/>
      <w:pPr>
        <w:ind w:left="4681" w:hanging="360"/>
      </w:pPr>
    </w:lvl>
    <w:lvl w:ilvl="5">
      <w:start w:val="1"/>
      <w:numFmt w:val="lowerRoman"/>
      <w:lvlText w:val="%6."/>
      <w:lvlJc w:val="right"/>
      <w:pPr>
        <w:ind w:left="5401" w:hanging="180"/>
      </w:pPr>
    </w:lvl>
    <w:lvl w:ilvl="6">
      <w:start w:val="1"/>
      <w:numFmt w:val="decimal"/>
      <w:lvlText w:val="%7."/>
      <w:lvlJc w:val="left"/>
      <w:pPr>
        <w:ind w:left="6121" w:hanging="360"/>
      </w:pPr>
    </w:lvl>
    <w:lvl w:ilvl="7">
      <w:start w:val="1"/>
      <w:numFmt w:val="lowerLetter"/>
      <w:lvlText w:val="%8."/>
      <w:lvlJc w:val="left"/>
      <w:pPr>
        <w:ind w:left="6841" w:hanging="360"/>
      </w:pPr>
    </w:lvl>
    <w:lvl w:ilvl="8">
      <w:start w:val="1"/>
      <w:numFmt w:val="lowerRoman"/>
      <w:lvlText w:val="%9."/>
      <w:lvlJc w:val="right"/>
      <w:pPr>
        <w:ind w:left="7561" w:hanging="180"/>
      </w:pPr>
    </w:lvl>
  </w:abstractNum>
  <w:abstractNum w:abstractNumId="4" w15:restartNumberingAfterBreak="0">
    <w:nsid w:val="1CE83091"/>
    <w:multiLevelType w:val="multilevel"/>
    <w:tmpl w:val="DBB07168"/>
    <w:lvl w:ilvl="0">
      <w:start w:val="1"/>
      <w:numFmt w:val="decimal"/>
      <w:lvlText w:val="%1."/>
      <w:lvlJc w:val="left"/>
      <w:pPr>
        <w:ind w:left="361" w:hanging="360"/>
      </w:pPr>
      <w:rPr>
        <w:sz w:val="24"/>
      </w:rPr>
    </w:lvl>
    <w:lvl w:ilvl="1">
      <w:start w:val="1"/>
      <w:numFmt w:val="lowerLetter"/>
      <w:lvlText w:val="%2."/>
      <w:lvlJc w:val="left"/>
      <w:pPr>
        <w:ind w:left="1081" w:hanging="360"/>
      </w:p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abstractNum w:abstractNumId="5" w15:restartNumberingAfterBreak="0">
    <w:nsid w:val="23065241"/>
    <w:multiLevelType w:val="multilevel"/>
    <w:tmpl w:val="9A7029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61D60FA"/>
    <w:multiLevelType w:val="multilevel"/>
    <w:tmpl w:val="20D4B90E"/>
    <w:lvl w:ilvl="0">
      <w:start w:val="1"/>
      <w:numFmt w:val="decimal"/>
      <w:lvlText w:val="%1."/>
      <w:lvlJc w:val="left"/>
      <w:pPr>
        <w:ind w:left="720" w:firstLine="360"/>
      </w:pPr>
      <w:rPr>
        <w:sz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8404B1F"/>
    <w:multiLevelType w:val="multilevel"/>
    <w:tmpl w:val="59AC8F40"/>
    <w:lvl w:ilvl="0">
      <w:start w:val="1"/>
      <w:numFmt w:val="decimal"/>
      <w:lvlText w:val="%1."/>
      <w:lvlJc w:val="left"/>
      <w:pPr>
        <w:ind w:left="361" w:hanging="360"/>
      </w:pPr>
      <w:rPr>
        <w:sz w:val="24"/>
      </w:rPr>
    </w:lvl>
    <w:lvl w:ilvl="1">
      <w:start w:val="1"/>
      <w:numFmt w:val="lowerLetter"/>
      <w:lvlText w:val="%2."/>
      <w:lvlJc w:val="left"/>
      <w:pPr>
        <w:ind w:left="1081" w:hanging="360"/>
      </w:p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abstractNum w:abstractNumId="8" w15:restartNumberingAfterBreak="0">
    <w:nsid w:val="2E552926"/>
    <w:multiLevelType w:val="multilevel"/>
    <w:tmpl w:val="BB067232"/>
    <w:lvl w:ilvl="0">
      <w:start w:val="1"/>
      <w:numFmt w:val="decimal"/>
      <w:lvlText w:val="%1."/>
      <w:lvlJc w:val="left"/>
      <w:pPr>
        <w:ind w:left="241" w:hanging="60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6F11A0"/>
    <w:multiLevelType w:val="multilevel"/>
    <w:tmpl w:val="92901E4E"/>
    <w:lvl w:ilvl="0">
      <w:start w:val="1"/>
      <w:numFmt w:val="lowerLetter"/>
      <w:lvlText w:val="%1."/>
      <w:lvlJc w:val="left"/>
      <w:pPr>
        <w:ind w:left="1801" w:hanging="360"/>
      </w:pPr>
    </w:lvl>
    <w:lvl w:ilvl="1">
      <w:start w:val="1"/>
      <w:numFmt w:val="lowerLetter"/>
      <w:lvlText w:val="%2."/>
      <w:lvlJc w:val="left"/>
      <w:pPr>
        <w:ind w:left="2521" w:hanging="360"/>
      </w:pPr>
    </w:lvl>
    <w:lvl w:ilvl="2">
      <w:start w:val="1"/>
      <w:numFmt w:val="lowerRoman"/>
      <w:lvlText w:val="%3."/>
      <w:lvlJc w:val="right"/>
      <w:pPr>
        <w:ind w:left="3241" w:hanging="180"/>
      </w:pPr>
    </w:lvl>
    <w:lvl w:ilvl="3">
      <w:start w:val="1"/>
      <w:numFmt w:val="decimal"/>
      <w:lvlText w:val="%4."/>
      <w:lvlJc w:val="left"/>
      <w:pPr>
        <w:ind w:left="3961" w:hanging="360"/>
      </w:pPr>
    </w:lvl>
    <w:lvl w:ilvl="4">
      <w:start w:val="1"/>
      <w:numFmt w:val="lowerLetter"/>
      <w:lvlText w:val="%5."/>
      <w:lvlJc w:val="left"/>
      <w:pPr>
        <w:ind w:left="4681" w:hanging="360"/>
      </w:pPr>
    </w:lvl>
    <w:lvl w:ilvl="5">
      <w:start w:val="1"/>
      <w:numFmt w:val="lowerRoman"/>
      <w:lvlText w:val="%6."/>
      <w:lvlJc w:val="right"/>
      <w:pPr>
        <w:ind w:left="5401" w:hanging="180"/>
      </w:pPr>
    </w:lvl>
    <w:lvl w:ilvl="6">
      <w:start w:val="1"/>
      <w:numFmt w:val="decimal"/>
      <w:lvlText w:val="%7."/>
      <w:lvlJc w:val="left"/>
      <w:pPr>
        <w:ind w:left="6121" w:hanging="360"/>
      </w:pPr>
    </w:lvl>
    <w:lvl w:ilvl="7">
      <w:start w:val="1"/>
      <w:numFmt w:val="lowerLetter"/>
      <w:lvlText w:val="%8."/>
      <w:lvlJc w:val="left"/>
      <w:pPr>
        <w:ind w:left="6841" w:hanging="360"/>
      </w:pPr>
    </w:lvl>
    <w:lvl w:ilvl="8">
      <w:start w:val="1"/>
      <w:numFmt w:val="lowerRoman"/>
      <w:lvlText w:val="%9."/>
      <w:lvlJc w:val="right"/>
      <w:pPr>
        <w:ind w:left="7561" w:hanging="180"/>
      </w:pPr>
    </w:lvl>
  </w:abstractNum>
  <w:abstractNum w:abstractNumId="10" w15:restartNumberingAfterBreak="0">
    <w:nsid w:val="41EB1C2C"/>
    <w:multiLevelType w:val="multilevel"/>
    <w:tmpl w:val="DF648110"/>
    <w:lvl w:ilvl="0">
      <w:start w:val="1"/>
      <w:numFmt w:val="lowerLetter"/>
      <w:lvlText w:val="%1."/>
      <w:lvlJc w:val="left"/>
      <w:pPr>
        <w:ind w:left="1801" w:hanging="360"/>
      </w:pPr>
    </w:lvl>
    <w:lvl w:ilvl="1">
      <w:start w:val="1"/>
      <w:numFmt w:val="lowerLetter"/>
      <w:lvlText w:val="%2."/>
      <w:lvlJc w:val="left"/>
      <w:pPr>
        <w:ind w:left="2521" w:hanging="360"/>
      </w:pPr>
    </w:lvl>
    <w:lvl w:ilvl="2">
      <w:start w:val="1"/>
      <w:numFmt w:val="lowerRoman"/>
      <w:lvlText w:val="%3."/>
      <w:lvlJc w:val="right"/>
      <w:pPr>
        <w:ind w:left="3241" w:hanging="180"/>
      </w:pPr>
    </w:lvl>
    <w:lvl w:ilvl="3">
      <w:start w:val="1"/>
      <w:numFmt w:val="decimal"/>
      <w:lvlText w:val="%4."/>
      <w:lvlJc w:val="left"/>
      <w:pPr>
        <w:ind w:left="3961" w:hanging="360"/>
      </w:pPr>
    </w:lvl>
    <w:lvl w:ilvl="4">
      <w:start w:val="1"/>
      <w:numFmt w:val="lowerLetter"/>
      <w:lvlText w:val="%5."/>
      <w:lvlJc w:val="left"/>
      <w:pPr>
        <w:ind w:left="4681" w:hanging="360"/>
      </w:pPr>
    </w:lvl>
    <w:lvl w:ilvl="5">
      <w:start w:val="1"/>
      <w:numFmt w:val="lowerRoman"/>
      <w:lvlText w:val="%6."/>
      <w:lvlJc w:val="right"/>
      <w:pPr>
        <w:ind w:left="5401" w:hanging="180"/>
      </w:pPr>
    </w:lvl>
    <w:lvl w:ilvl="6">
      <w:start w:val="1"/>
      <w:numFmt w:val="decimal"/>
      <w:lvlText w:val="%7."/>
      <w:lvlJc w:val="left"/>
      <w:pPr>
        <w:ind w:left="6121" w:hanging="360"/>
      </w:pPr>
    </w:lvl>
    <w:lvl w:ilvl="7">
      <w:start w:val="1"/>
      <w:numFmt w:val="lowerLetter"/>
      <w:lvlText w:val="%8."/>
      <w:lvlJc w:val="left"/>
      <w:pPr>
        <w:ind w:left="6841" w:hanging="360"/>
      </w:pPr>
    </w:lvl>
    <w:lvl w:ilvl="8">
      <w:start w:val="1"/>
      <w:numFmt w:val="lowerRoman"/>
      <w:lvlText w:val="%9."/>
      <w:lvlJc w:val="right"/>
      <w:pPr>
        <w:ind w:left="7561" w:hanging="180"/>
      </w:pPr>
    </w:lvl>
  </w:abstractNum>
  <w:abstractNum w:abstractNumId="11" w15:restartNumberingAfterBreak="0">
    <w:nsid w:val="43A95C37"/>
    <w:multiLevelType w:val="multilevel"/>
    <w:tmpl w:val="F0EE94AA"/>
    <w:lvl w:ilvl="0">
      <w:start w:val="1"/>
      <w:numFmt w:val="decimal"/>
      <w:lvlText w:val="%1."/>
      <w:lvlJc w:val="left"/>
      <w:pPr>
        <w:ind w:left="361" w:hanging="360"/>
      </w:pPr>
    </w:lvl>
    <w:lvl w:ilvl="1">
      <w:start w:val="1"/>
      <w:numFmt w:val="lowerLetter"/>
      <w:lvlText w:val="%2."/>
      <w:lvlJc w:val="left"/>
      <w:pPr>
        <w:ind w:left="1081" w:hanging="360"/>
      </w:p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abstractNum w:abstractNumId="12" w15:restartNumberingAfterBreak="0">
    <w:nsid w:val="50A87CEE"/>
    <w:multiLevelType w:val="multilevel"/>
    <w:tmpl w:val="F0F45092"/>
    <w:lvl w:ilvl="0">
      <w:start w:val="1"/>
      <w:numFmt w:val="decimal"/>
      <w:lvlText w:val="%1."/>
      <w:lvlJc w:val="left"/>
      <w:pPr>
        <w:ind w:left="361" w:hanging="360"/>
      </w:pPr>
      <w:rPr>
        <w:sz w:val="24"/>
      </w:rPr>
    </w:lvl>
    <w:lvl w:ilvl="1">
      <w:start w:val="1"/>
      <w:numFmt w:val="lowerLetter"/>
      <w:lvlText w:val="%2."/>
      <w:lvlJc w:val="left"/>
      <w:pPr>
        <w:ind w:left="1081" w:hanging="360"/>
      </w:p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abstractNum w:abstractNumId="13" w15:restartNumberingAfterBreak="0">
    <w:nsid w:val="591837A8"/>
    <w:multiLevelType w:val="multilevel"/>
    <w:tmpl w:val="CB286206"/>
    <w:lvl w:ilvl="0">
      <w:start w:val="1"/>
      <w:numFmt w:val="decimal"/>
      <w:lvlText w:val="%1."/>
      <w:lvlJc w:val="left"/>
      <w:pPr>
        <w:ind w:left="361" w:hanging="360"/>
      </w:pPr>
    </w:lvl>
    <w:lvl w:ilvl="1">
      <w:start w:val="1"/>
      <w:numFmt w:val="lowerLetter"/>
      <w:lvlText w:val="%2."/>
      <w:lvlJc w:val="left"/>
      <w:pPr>
        <w:ind w:left="1081" w:hanging="360"/>
      </w:pPr>
      <w:rPr>
        <w:sz w:val="24"/>
      </w:r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abstractNum w:abstractNumId="14" w15:restartNumberingAfterBreak="0">
    <w:nsid w:val="5AD015D2"/>
    <w:multiLevelType w:val="multilevel"/>
    <w:tmpl w:val="95E031A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EF77AC3"/>
    <w:multiLevelType w:val="multilevel"/>
    <w:tmpl w:val="BA561C3C"/>
    <w:lvl w:ilvl="0">
      <w:start w:val="1"/>
      <w:numFmt w:val="decimal"/>
      <w:lvlText w:val="%1."/>
      <w:lvlJc w:val="left"/>
      <w:pPr>
        <w:ind w:left="361" w:hanging="360"/>
      </w:pPr>
    </w:lvl>
    <w:lvl w:ilvl="1">
      <w:start w:val="1"/>
      <w:numFmt w:val="lowerLetter"/>
      <w:lvlText w:val="%2."/>
      <w:lvlJc w:val="left"/>
      <w:pPr>
        <w:ind w:left="1081" w:hanging="360"/>
      </w:p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abstractNum w:abstractNumId="16" w15:restartNumberingAfterBreak="0">
    <w:nsid w:val="6D2A370D"/>
    <w:multiLevelType w:val="multilevel"/>
    <w:tmpl w:val="34180028"/>
    <w:lvl w:ilvl="0">
      <w:start w:val="1"/>
      <w:numFmt w:val="decimal"/>
      <w:lvlText w:val="%1."/>
      <w:lvlJc w:val="left"/>
      <w:pPr>
        <w:ind w:left="361" w:hanging="360"/>
      </w:pPr>
    </w:lvl>
    <w:lvl w:ilvl="1">
      <w:start w:val="1"/>
      <w:numFmt w:val="lowerLetter"/>
      <w:lvlText w:val="%2."/>
      <w:lvlJc w:val="left"/>
      <w:pPr>
        <w:ind w:left="1081" w:hanging="360"/>
      </w:p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abstractNum w:abstractNumId="17" w15:restartNumberingAfterBreak="0">
    <w:nsid w:val="6DFB0BE5"/>
    <w:multiLevelType w:val="multilevel"/>
    <w:tmpl w:val="0BD8BB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4E6C39"/>
    <w:multiLevelType w:val="multilevel"/>
    <w:tmpl w:val="3962F5F0"/>
    <w:lvl w:ilvl="0">
      <w:start w:val="1"/>
      <w:numFmt w:val="decimal"/>
      <w:lvlText w:val="%1."/>
      <w:lvlJc w:val="left"/>
      <w:pPr>
        <w:ind w:left="361" w:hanging="360"/>
      </w:pPr>
    </w:lvl>
    <w:lvl w:ilvl="1">
      <w:start w:val="1"/>
      <w:numFmt w:val="lowerLetter"/>
      <w:lvlText w:val="%2."/>
      <w:lvlJc w:val="left"/>
      <w:pPr>
        <w:ind w:left="1081" w:hanging="360"/>
      </w:pPr>
    </w:lvl>
    <w:lvl w:ilvl="2">
      <w:start w:val="1"/>
      <w:numFmt w:val="lowerRoman"/>
      <w:lvlText w:val="%3."/>
      <w:lvlJc w:val="right"/>
      <w:pPr>
        <w:ind w:left="1801" w:hanging="180"/>
      </w:pPr>
    </w:lvl>
    <w:lvl w:ilvl="3">
      <w:start w:val="1"/>
      <w:numFmt w:val="decimal"/>
      <w:lvlText w:val="%4."/>
      <w:lvlJc w:val="left"/>
      <w:pPr>
        <w:ind w:left="2521" w:hanging="360"/>
      </w:pPr>
    </w:lvl>
    <w:lvl w:ilvl="4">
      <w:start w:val="1"/>
      <w:numFmt w:val="lowerLetter"/>
      <w:lvlText w:val="%5."/>
      <w:lvlJc w:val="left"/>
      <w:pPr>
        <w:ind w:left="3241" w:hanging="360"/>
      </w:pPr>
    </w:lvl>
    <w:lvl w:ilvl="5">
      <w:start w:val="1"/>
      <w:numFmt w:val="lowerRoman"/>
      <w:lvlText w:val="%6."/>
      <w:lvlJc w:val="right"/>
      <w:pPr>
        <w:ind w:left="3961" w:hanging="180"/>
      </w:pPr>
    </w:lvl>
    <w:lvl w:ilvl="6">
      <w:start w:val="1"/>
      <w:numFmt w:val="decimal"/>
      <w:lvlText w:val="%7."/>
      <w:lvlJc w:val="left"/>
      <w:pPr>
        <w:ind w:left="4681" w:hanging="360"/>
      </w:pPr>
    </w:lvl>
    <w:lvl w:ilvl="7">
      <w:start w:val="1"/>
      <w:numFmt w:val="lowerLetter"/>
      <w:lvlText w:val="%8."/>
      <w:lvlJc w:val="left"/>
      <w:pPr>
        <w:ind w:left="5401" w:hanging="360"/>
      </w:pPr>
    </w:lvl>
    <w:lvl w:ilvl="8">
      <w:start w:val="1"/>
      <w:numFmt w:val="lowerRoman"/>
      <w:lvlText w:val="%9."/>
      <w:lvlJc w:val="right"/>
      <w:pPr>
        <w:ind w:left="6121" w:hanging="180"/>
      </w:pPr>
    </w:lvl>
  </w:abstractNum>
  <w:num w:numId="1">
    <w:abstractNumId w:val="6"/>
  </w:num>
  <w:num w:numId="2">
    <w:abstractNumId w:val="18"/>
  </w:num>
  <w:num w:numId="3">
    <w:abstractNumId w:val="13"/>
  </w:num>
  <w:num w:numId="4">
    <w:abstractNumId w:val="0"/>
  </w:num>
  <w:num w:numId="5">
    <w:abstractNumId w:val="17"/>
  </w:num>
  <w:num w:numId="6">
    <w:abstractNumId w:val="15"/>
  </w:num>
  <w:num w:numId="7">
    <w:abstractNumId w:val="11"/>
  </w:num>
  <w:num w:numId="8">
    <w:abstractNumId w:val="16"/>
  </w:num>
  <w:num w:numId="9">
    <w:abstractNumId w:val="8"/>
  </w:num>
  <w:num w:numId="10">
    <w:abstractNumId w:val="10"/>
  </w:num>
  <w:num w:numId="11">
    <w:abstractNumId w:val="14"/>
  </w:num>
  <w:num w:numId="12">
    <w:abstractNumId w:val="1"/>
  </w:num>
  <w:num w:numId="13">
    <w:abstractNumId w:val="12"/>
  </w:num>
  <w:num w:numId="14">
    <w:abstractNumId w:val="7"/>
  </w:num>
  <w:num w:numId="15">
    <w:abstractNumId w:val="2"/>
  </w:num>
  <w:num w:numId="16">
    <w:abstractNumId w:val="9"/>
  </w:num>
  <w:num w:numId="17">
    <w:abstractNumId w:val="3"/>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17A"/>
    <w:rsid w:val="00640B93"/>
    <w:rsid w:val="007D25D0"/>
    <w:rsid w:val="00D1717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9707"/>
  <w15:docId w15:val="{939466E0-B3FD-49A3-87CD-3A5C364D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76" w:lineRule="auto"/>
    </w:pPr>
  </w:style>
  <w:style w:type="paragraph" w:styleId="berschrift1">
    <w:name w:val="heading 1"/>
    <w:basedOn w:val="Standard"/>
    <w:next w:val="Standard"/>
    <w:qFormat/>
    <w:rsid w:val="009A4754"/>
    <w:pPr>
      <w:keepNext/>
      <w:keepLines/>
      <w:spacing w:after="120"/>
      <w:jc w:val="center"/>
      <w:outlineLvl w:val="0"/>
    </w:pPr>
    <w:rPr>
      <w:rFonts w:eastAsia="Trebuchet MS" w:cs="Trebuchet MS"/>
      <w:b/>
      <w:sz w:val="24"/>
    </w:rPr>
  </w:style>
  <w:style w:type="paragraph" w:styleId="berschrift2">
    <w:name w:val="heading 2"/>
    <w:basedOn w:val="Standard"/>
    <w:next w:val="Standard"/>
    <w:qFormat/>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qFormat/>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qFormat/>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qFormat/>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qFormat/>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mmentartextZchn">
    <w:name w:val="Kommentartext Zchn"/>
    <w:basedOn w:val="Absatz-Standardschriftart"/>
    <w:link w:val="Kommentartext"/>
    <w:uiPriority w:val="99"/>
    <w:semiHidden/>
    <w:qFormat/>
    <w:rPr>
      <w:sz w:val="20"/>
    </w:rPr>
  </w:style>
  <w:style w:type="character" w:styleId="Kommentarzeichen">
    <w:name w:val="annotation reference"/>
    <w:basedOn w:val="Absatz-Standardschriftart"/>
    <w:uiPriority w:val="99"/>
    <w:semiHidden/>
    <w:unhideWhenUsed/>
    <w:qFormat/>
    <w:rPr>
      <w:sz w:val="16"/>
      <w:szCs w:val="16"/>
    </w:rPr>
  </w:style>
  <w:style w:type="character" w:customStyle="1" w:styleId="SprechblasentextZchn">
    <w:name w:val="Sprechblasentext Zchn"/>
    <w:basedOn w:val="Absatz-Standardschriftart"/>
    <w:link w:val="Sprechblasentext"/>
    <w:uiPriority w:val="99"/>
    <w:semiHidden/>
    <w:qFormat/>
    <w:rsid w:val="005848DD"/>
    <w:rPr>
      <w:rFonts w:ascii="Tahoma" w:hAnsi="Tahoma" w:cs="Tahoma"/>
      <w:sz w:val="16"/>
      <w:szCs w:val="16"/>
    </w:rPr>
  </w:style>
  <w:style w:type="character" w:customStyle="1" w:styleId="InternetLink">
    <w:name w:val="Internet Link"/>
    <w:basedOn w:val="Absatz-Standardschriftart"/>
    <w:uiPriority w:val="99"/>
    <w:unhideWhenUsed/>
    <w:rsid w:val="009A4754"/>
    <w:rPr>
      <w:color w:val="0000FF" w:themeColor="hyperlink"/>
      <w:u w:val="single"/>
    </w:rPr>
  </w:style>
  <w:style w:type="character" w:customStyle="1" w:styleId="KopfzeileZchn">
    <w:name w:val="Kopfzeile Zchn"/>
    <w:basedOn w:val="Absatz-Standardschriftart"/>
    <w:link w:val="Kopfzeile"/>
    <w:uiPriority w:val="99"/>
    <w:qFormat/>
    <w:rsid w:val="00037418"/>
  </w:style>
  <w:style w:type="character" w:customStyle="1" w:styleId="FuzeileZchn">
    <w:name w:val="Fußzeile Zchn"/>
    <w:basedOn w:val="Absatz-Standardschriftart"/>
    <w:link w:val="Fuzeile"/>
    <w:uiPriority w:val="99"/>
    <w:qFormat/>
    <w:rsid w:val="00037418"/>
  </w:style>
  <w:style w:type="character" w:customStyle="1" w:styleId="KommentarthemaZchn">
    <w:name w:val="Kommentarthema Zchn"/>
    <w:basedOn w:val="KommentartextZchn"/>
    <w:link w:val="Kommentarthema"/>
    <w:uiPriority w:val="99"/>
    <w:semiHidden/>
    <w:qFormat/>
    <w:rsid w:val="007050AA"/>
    <w:rPr>
      <w:b/>
      <w:bCs/>
      <w:sz w:val="20"/>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sz w:val="24"/>
    </w:rPr>
  </w:style>
  <w:style w:type="character" w:customStyle="1" w:styleId="ListLabel47">
    <w:name w:val="ListLabel 47"/>
    <w:qFormat/>
    <w:rPr>
      <w:sz w:val="24"/>
    </w:rPr>
  </w:style>
  <w:style w:type="character" w:customStyle="1" w:styleId="ListLabel48">
    <w:name w:val="ListLabel 48"/>
    <w:qFormat/>
    <w:rPr>
      <w:sz w:val="24"/>
    </w:rPr>
  </w:style>
  <w:style w:type="character" w:customStyle="1" w:styleId="ListLabel49">
    <w:name w:val="ListLabel 49"/>
    <w:qFormat/>
    <w:rPr>
      <w:sz w:val="24"/>
    </w:rPr>
  </w:style>
  <w:style w:type="character" w:customStyle="1" w:styleId="ListLabel50">
    <w:name w:val="ListLabel 50"/>
    <w:qFormat/>
    <w:rPr>
      <w:sz w:val="24"/>
    </w:rPr>
  </w:style>
  <w:style w:type="character" w:customStyle="1" w:styleId="ListLabel51">
    <w:name w:val="ListLabel 51"/>
    <w:qFormat/>
    <w:rPr>
      <w:sz w:val="24"/>
    </w:rPr>
  </w:style>
  <w:style w:type="character" w:customStyle="1" w:styleId="ListLabel52">
    <w:name w:val="ListLabel 52"/>
    <w:qFormat/>
    <w:rPr>
      <w:sz w:val="24"/>
    </w:rPr>
  </w:style>
  <w:style w:type="character" w:customStyle="1" w:styleId="ListLabel53">
    <w:name w:val="ListLabel 53"/>
    <w:qFormat/>
    <w:rPr>
      <w:sz w:val="24"/>
    </w:rPr>
  </w:style>
  <w:style w:type="character" w:customStyle="1" w:styleId="ListLabel54">
    <w:name w:val="ListLabel 54"/>
    <w:qFormat/>
    <w:rPr>
      <w:sz w:val="24"/>
    </w:rPr>
  </w:style>
  <w:style w:type="character" w:customStyle="1" w:styleId="ListLabel55">
    <w:name w:val="ListLabel 55"/>
    <w:qFormat/>
    <w:rPr>
      <w:sz w:val="24"/>
    </w:rPr>
  </w:style>
  <w:style w:type="character" w:customStyle="1" w:styleId="ListLabel56">
    <w:name w:val="ListLabel 56"/>
    <w:qFormat/>
    <w:rPr>
      <w:sz w:val="24"/>
    </w:rPr>
  </w:style>
  <w:style w:type="character" w:customStyle="1" w:styleId="ListLabel57">
    <w:name w:val="ListLabel 57"/>
    <w:qFormat/>
    <w:rPr>
      <w:sz w:val="24"/>
    </w:rPr>
  </w:style>
  <w:style w:type="character" w:customStyle="1" w:styleId="ListLabel58">
    <w:name w:val="ListLabel 58"/>
    <w:qFormat/>
    <w:rPr>
      <w:sz w:val="24"/>
    </w:rPr>
  </w:style>
  <w:style w:type="character" w:customStyle="1" w:styleId="ListLabel59">
    <w:name w:val="ListLabel 59"/>
    <w:qFormat/>
    <w:rPr>
      <w:sz w:val="24"/>
    </w:rPr>
  </w:style>
  <w:style w:type="character" w:customStyle="1" w:styleId="ListLabel60">
    <w:name w:val="ListLabel 60"/>
    <w:qFormat/>
    <w:rPr>
      <w:sz w:val="24"/>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sz w:val="24"/>
    </w:rPr>
  </w:style>
  <w:style w:type="character" w:customStyle="1" w:styleId="ListLabel71">
    <w:name w:val="ListLabel 71"/>
    <w:qFormat/>
    <w:rPr>
      <w:sz w:val="24"/>
    </w:rPr>
  </w:style>
  <w:style w:type="character" w:customStyle="1" w:styleId="ListLabel72">
    <w:name w:val="ListLabel 72"/>
    <w:qFormat/>
    <w:rPr>
      <w:sz w:val="24"/>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Titel">
    <w:name w:val="Title"/>
    <w:basedOn w:val="Standard"/>
    <w:next w:val="Standard"/>
    <w:qFormat/>
    <w:pPr>
      <w:keepNext/>
      <w:keepLines/>
      <w:contextualSpacing/>
    </w:pPr>
    <w:rPr>
      <w:rFonts w:ascii="Trebuchet MS" w:eastAsia="Trebuchet MS" w:hAnsi="Trebuchet MS" w:cs="Trebuchet MS"/>
      <w:sz w:val="42"/>
    </w:rPr>
  </w:style>
  <w:style w:type="paragraph" w:styleId="Untertitel">
    <w:name w:val="Subtitle"/>
    <w:basedOn w:val="Standard"/>
    <w:next w:val="Standard"/>
    <w:qFormat/>
    <w:pPr>
      <w:keepNext/>
      <w:keepLines/>
      <w:spacing w:after="200"/>
      <w:contextualSpacing/>
    </w:pPr>
    <w:rPr>
      <w:rFonts w:ascii="Trebuchet MS" w:eastAsia="Trebuchet MS" w:hAnsi="Trebuchet MS" w:cs="Trebuchet MS"/>
      <w:i/>
      <w:color w:val="666666"/>
      <w:sz w:val="26"/>
    </w:rPr>
  </w:style>
  <w:style w:type="paragraph" w:styleId="Kommentartext">
    <w:name w:val="annotation text"/>
    <w:basedOn w:val="Standard"/>
    <w:link w:val="KommentartextZchn"/>
    <w:uiPriority w:val="99"/>
    <w:semiHidden/>
    <w:unhideWhenUsed/>
    <w:qFormat/>
    <w:pPr>
      <w:spacing w:line="240" w:lineRule="auto"/>
    </w:pPr>
    <w:rPr>
      <w:sz w:val="20"/>
    </w:rPr>
  </w:style>
  <w:style w:type="paragraph" w:styleId="Sprechblasentext">
    <w:name w:val="Balloon Text"/>
    <w:basedOn w:val="Standard"/>
    <w:link w:val="SprechblasentextZchn"/>
    <w:uiPriority w:val="99"/>
    <w:semiHidden/>
    <w:unhideWhenUsed/>
    <w:qFormat/>
    <w:rsid w:val="005848DD"/>
    <w:pPr>
      <w:spacing w:line="240" w:lineRule="auto"/>
    </w:pPr>
    <w:rPr>
      <w:rFonts w:ascii="Tahoma" w:hAnsi="Tahoma" w:cs="Tahoma"/>
      <w:sz w:val="16"/>
      <w:szCs w:val="16"/>
    </w:rPr>
  </w:style>
  <w:style w:type="paragraph" w:styleId="Listenabsatz">
    <w:name w:val="List Paragraph"/>
    <w:basedOn w:val="Standard"/>
    <w:uiPriority w:val="34"/>
    <w:qFormat/>
    <w:rsid w:val="005848DD"/>
    <w:pPr>
      <w:ind w:left="720"/>
      <w:contextualSpacing/>
    </w:pPr>
  </w:style>
  <w:style w:type="paragraph" w:styleId="Inhaltsverzeichnisberschrift">
    <w:name w:val="TOC Heading"/>
    <w:basedOn w:val="berschrift1"/>
    <w:next w:val="Standard"/>
    <w:uiPriority w:val="39"/>
    <w:unhideWhenUsed/>
    <w:qFormat/>
    <w:rsid w:val="009A4754"/>
    <w:pPr>
      <w:spacing w:before="480" w:after="0"/>
      <w:jc w:val="left"/>
    </w:pPr>
    <w:rPr>
      <w:rFonts w:asciiTheme="majorHAnsi" w:eastAsiaTheme="majorEastAsia" w:hAnsiTheme="majorHAnsi" w:cstheme="majorBidi"/>
      <w:bCs/>
      <w:color w:val="365F91" w:themeColor="accent1" w:themeShade="BF"/>
      <w:sz w:val="28"/>
      <w:szCs w:val="28"/>
    </w:rPr>
  </w:style>
  <w:style w:type="paragraph" w:styleId="Verzeichnis1">
    <w:name w:val="toc 1"/>
    <w:basedOn w:val="Standard"/>
    <w:next w:val="Standard"/>
    <w:autoRedefine/>
    <w:uiPriority w:val="39"/>
    <w:unhideWhenUsed/>
    <w:rsid w:val="009A4754"/>
    <w:pPr>
      <w:spacing w:after="100"/>
    </w:pPr>
  </w:style>
  <w:style w:type="paragraph" w:styleId="Kopfzeile">
    <w:name w:val="header"/>
    <w:basedOn w:val="Standard"/>
    <w:link w:val="KopfzeileZchn"/>
    <w:uiPriority w:val="99"/>
    <w:unhideWhenUsed/>
    <w:rsid w:val="00037418"/>
    <w:pPr>
      <w:tabs>
        <w:tab w:val="center" w:pos="4536"/>
        <w:tab w:val="right" w:pos="9072"/>
      </w:tabs>
      <w:spacing w:line="240" w:lineRule="auto"/>
    </w:pPr>
  </w:style>
  <w:style w:type="paragraph" w:styleId="Fuzeile">
    <w:name w:val="footer"/>
    <w:basedOn w:val="Standard"/>
    <w:link w:val="FuzeileZchn"/>
    <w:uiPriority w:val="99"/>
    <w:unhideWhenUsed/>
    <w:rsid w:val="00037418"/>
    <w:pPr>
      <w:tabs>
        <w:tab w:val="center" w:pos="4536"/>
        <w:tab w:val="right" w:pos="9072"/>
      </w:tabs>
      <w:spacing w:line="240" w:lineRule="auto"/>
    </w:pPr>
  </w:style>
  <w:style w:type="paragraph" w:styleId="Kommentarthema">
    <w:name w:val="annotation subject"/>
    <w:basedOn w:val="Kommentartext"/>
    <w:link w:val="KommentarthemaZchn"/>
    <w:uiPriority w:val="99"/>
    <w:semiHidden/>
    <w:unhideWhenUsed/>
    <w:qFormat/>
    <w:rsid w:val="007050AA"/>
    <w:rPr>
      <w:b/>
      <w:bCs/>
    </w:rPr>
  </w:style>
  <w:style w:type="paragraph" w:customStyle="1" w:styleId="FrameContents">
    <w:name w:val="Frame Contents"/>
    <w:basedOn w:val="Standard"/>
    <w:qFormat/>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E4A64-75A4-432F-8571-4FE6A4B2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1839</Words>
  <Characters>11587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SWC Alumni Satzung.docx</vt:lpstr>
    </vt:vector>
  </TitlesOfParts>
  <Company/>
  <LinksUpToDate>false</LinksUpToDate>
  <CharactersWithSpaces>13400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SWC Alumni Satzung.docx</dc:title>
  <dc:subject/>
  <dc:creator>Alexander Pflüger</dc:creator>
  <dc:description/>
  <cp:lastModifiedBy>altmeppen</cp:lastModifiedBy>
  <cp:revision>2</cp:revision>
  <cp:lastPrinted>2017-08-01T16:31:00Z</cp:lastPrinted>
  <dcterms:created xsi:type="dcterms:W3CDTF">2021-01-12T09:54:00Z</dcterms:created>
  <dcterms:modified xsi:type="dcterms:W3CDTF">2021-01-12T09:54:00Z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